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7C" w:rsidRPr="008E7DA8" w:rsidRDefault="00D96A7C" w:rsidP="00A275B8">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iCs/>
          <w:sz w:val="28"/>
          <w:szCs w:val="28"/>
          <w:shd w:val="clear" w:color="auto" w:fill="FFFFFF"/>
          <w:lang w:val="ru-RU"/>
        </w:rPr>
        <w:t>ВВЕДЕНИЕ</w:t>
      </w:r>
    </w:p>
    <w:p w:rsidR="00990119" w:rsidRDefault="00D96A7C" w:rsidP="00D96A7C">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lang w:val="ru-RU"/>
        </w:rPr>
        <w:tab/>
      </w:r>
      <w:r w:rsidR="009F2F92">
        <w:rPr>
          <w:rFonts w:ascii="Times New Roman" w:eastAsia="Times New Roman" w:hAnsi="Times New Roman" w:cs="Times New Roman"/>
          <w:sz w:val="28"/>
          <w:szCs w:val="28"/>
          <w:lang w:val="ru-RU"/>
        </w:rPr>
        <w:t>Разрабатываемый продукт пред</w:t>
      </w:r>
      <w:r w:rsidR="006A7969">
        <w:rPr>
          <w:rFonts w:ascii="Times New Roman" w:eastAsia="Times New Roman" w:hAnsi="Times New Roman" w:cs="Times New Roman"/>
          <w:sz w:val="28"/>
          <w:szCs w:val="28"/>
          <w:lang w:val="ru-RU"/>
        </w:rPr>
        <w:t>ста</w:t>
      </w:r>
      <w:r w:rsidR="009F2F92">
        <w:rPr>
          <w:rFonts w:ascii="Times New Roman" w:eastAsia="Times New Roman" w:hAnsi="Times New Roman" w:cs="Times New Roman"/>
          <w:sz w:val="28"/>
          <w:szCs w:val="28"/>
          <w:lang w:val="ru-RU"/>
        </w:rPr>
        <w:t>вляет собо</w:t>
      </w:r>
      <w:r w:rsidR="006A7969">
        <w:rPr>
          <w:rFonts w:ascii="Times New Roman" w:eastAsia="Times New Roman" w:hAnsi="Times New Roman" w:cs="Times New Roman"/>
          <w:sz w:val="28"/>
          <w:szCs w:val="28"/>
          <w:lang w:val="ru-RU"/>
        </w:rPr>
        <w:t>й</w:t>
      </w:r>
      <w:r w:rsidR="009F2F92">
        <w:rPr>
          <w:rFonts w:ascii="Times New Roman" w:eastAsia="Times New Roman" w:hAnsi="Times New Roman" w:cs="Times New Roman"/>
          <w:sz w:val="28"/>
          <w:szCs w:val="28"/>
          <w:lang w:val="ru-RU"/>
        </w:rPr>
        <w:t xml:space="preserve"> экспертную систему ведения интернет торговли (ЭСИТ). </w:t>
      </w:r>
      <w:r w:rsidR="00990119">
        <w:rPr>
          <w:rFonts w:ascii="Times New Roman" w:eastAsia="Times New Roman" w:hAnsi="Times New Roman" w:cs="Times New Roman"/>
          <w:sz w:val="28"/>
          <w:szCs w:val="28"/>
          <w:lang w:val="ru-RU"/>
        </w:rPr>
        <w:t>ЭСИТ</w:t>
      </w:r>
      <w:r w:rsidR="009F2F92">
        <w:rPr>
          <w:rFonts w:ascii="Times New Roman" w:eastAsia="Times New Roman" w:hAnsi="Times New Roman" w:cs="Times New Roman"/>
          <w:sz w:val="28"/>
          <w:szCs w:val="28"/>
          <w:lang w:val="ru-RU"/>
        </w:rPr>
        <w:t xml:space="preserve"> </w:t>
      </w:r>
      <w:r w:rsidR="00990119">
        <w:rPr>
          <w:rFonts w:ascii="Times New Roman" w:eastAsia="Times New Roman" w:hAnsi="Times New Roman" w:cs="Times New Roman"/>
          <w:sz w:val="28"/>
          <w:szCs w:val="28"/>
          <w:lang w:val="ru-RU"/>
        </w:rPr>
        <w:t>рас</w:t>
      </w:r>
      <w:r w:rsidR="006A7969">
        <w:rPr>
          <w:rFonts w:ascii="Times New Roman" w:eastAsia="Times New Roman" w:hAnsi="Times New Roman" w:cs="Times New Roman"/>
          <w:sz w:val="28"/>
          <w:szCs w:val="28"/>
          <w:lang w:val="ru-RU"/>
        </w:rPr>
        <w:t>с</w:t>
      </w:r>
      <w:r w:rsidR="00990119">
        <w:rPr>
          <w:rFonts w:ascii="Times New Roman" w:eastAsia="Times New Roman" w:hAnsi="Times New Roman" w:cs="Times New Roman"/>
          <w:sz w:val="28"/>
          <w:szCs w:val="28"/>
          <w:lang w:val="ru-RU"/>
        </w:rPr>
        <w:t>читывает прогноз продаж</w:t>
      </w:r>
      <w:r w:rsidR="006A7969">
        <w:rPr>
          <w:rFonts w:ascii="Times New Roman" w:eastAsia="Times New Roman" w:hAnsi="Times New Roman" w:cs="Times New Roman"/>
          <w:sz w:val="28"/>
          <w:szCs w:val="28"/>
          <w:lang w:val="ru-RU"/>
        </w:rPr>
        <w:t xml:space="preserve"> путём </w:t>
      </w:r>
      <w:r w:rsidR="00121BFF">
        <w:rPr>
          <w:rFonts w:ascii="Times New Roman" w:eastAsia="Times New Roman" w:hAnsi="Times New Roman" w:cs="Times New Roman"/>
          <w:sz w:val="28"/>
          <w:szCs w:val="28"/>
          <w:lang w:val="ru-RU"/>
        </w:rPr>
        <w:t>использ</w:t>
      </w:r>
      <w:r w:rsidR="006A7969">
        <w:rPr>
          <w:rFonts w:ascii="Times New Roman" w:eastAsia="Times New Roman" w:hAnsi="Times New Roman" w:cs="Times New Roman"/>
          <w:sz w:val="28"/>
          <w:szCs w:val="28"/>
          <w:lang w:val="ru-RU"/>
        </w:rPr>
        <w:t xml:space="preserve">ования </w:t>
      </w:r>
      <w:r w:rsidR="00121BFF">
        <w:rPr>
          <w:rFonts w:ascii="Times New Roman" w:eastAsia="Times New Roman" w:hAnsi="Times New Roman" w:cs="Times New Roman"/>
          <w:sz w:val="28"/>
          <w:szCs w:val="28"/>
          <w:lang w:val="ru-RU"/>
        </w:rPr>
        <w:t>уникальн</w:t>
      </w:r>
      <w:r w:rsidR="006A7969">
        <w:rPr>
          <w:rFonts w:ascii="Times New Roman" w:eastAsia="Times New Roman" w:hAnsi="Times New Roman" w:cs="Times New Roman"/>
          <w:sz w:val="28"/>
          <w:szCs w:val="28"/>
          <w:lang w:val="ru-RU"/>
        </w:rPr>
        <w:t>ого</w:t>
      </w:r>
      <w:r w:rsidR="00121BFF">
        <w:rPr>
          <w:rFonts w:ascii="Times New Roman" w:eastAsia="Times New Roman" w:hAnsi="Times New Roman" w:cs="Times New Roman"/>
          <w:sz w:val="28"/>
          <w:szCs w:val="28"/>
          <w:lang w:val="ru-RU"/>
        </w:rPr>
        <w:t xml:space="preserve"> алгоритм</w:t>
      </w:r>
      <w:r w:rsidR="006A7969">
        <w:rPr>
          <w:rFonts w:ascii="Times New Roman" w:eastAsia="Times New Roman" w:hAnsi="Times New Roman" w:cs="Times New Roman"/>
          <w:sz w:val="28"/>
          <w:szCs w:val="28"/>
          <w:lang w:val="ru-RU"/>
        </w:rPr>
        <w:t>а, построенного</w:t>
      </w:r>
      <w:r w:rsidR="00121BFF">
        <w:rPr>
          <w:rFonts w:ascii="Times New Roman" w:eastAsia="Times New Roman" w:hAnsi="Times New Roman" w:cs="Times New Roman"/>
          <w:sz w:val="28"/>
          <w:szCs w:val="28"/>
          <w:lang w:val="ru-RU"/>
        </w:rPr>
        <w:t xml:space="preserve"> в ходе разработки системы. </w:t>
      </w:r>
    </w:p>
    <w:p w:rsidR="006D22F3" w:rsidRDefault="006D22F3"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Алгоритм прогноза в ЭСИТ</w:t>
      </w:r>
      <w:r w:rsidR="00D96A7C" w:rsidRPr="008E7DA8">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опирается на статистику продаж по прошедшим периодам. Для </w:t>
      </w:r>
      <w:r w:rsidR="00F06CDE">
        <w:rPr>
          <w:rFonts w:ascii="Times New Roman" w:eastAsia="Times New Roman" w:hAnsi="Times New Roman" w:cs="Times New Roman"/>
          <w:sz w:val="28"/>
          <w:szCs w:val="28"/>
          <w:lang w:val="ru-RU"/>
        </w:rPr>
        <w:t>работы с</w:t>
      </w:r>
      <w:r w:rsidR="006A7969">
        <w:rPr>
          <w:rFonts w:ascii="Times New Roman" w:eastAsia="Times New Roman" w:hAnsi="Times New Roman" w:cs="Times New Roman"/>
          <w:sz w:val="28"/>
          <w:szCs w:val="28"/>
          <w:lang w:val="ru-RU"/>
        </w:rPr>
        <w:t>о</w:t>
      </w:r>
      <w:r w:rsidR="00F06CDE">
        <w:rPr>
          <w:rFonts w:ascii="Times New Roman" w:eastAsia="Times New Roman" w:hAnsi="Times New Roman" w:cs="Times New Roman"/>
          <w:sz w:val="28"/>
          <w:szCs w:val="28"/>
          <w:lang w:val="ru-RU"/>
        </w:rPr>
        <w:t xml:space="preserve"> статистическими данными</w:t>
      </w:r>
      <w:r w:rsidR="006A7969">
        <w:rPr>
          <w:rFonts w:ascii="Times New Roman" w:eastAsia="Times New Roman" w:hAnsi="Times New Roman" w:cs="Times New Roman"/>
          <w:sz w:val="28"/>
          <w:szCs w:val="28"/>
          <w:lang w:val="ru-RU"/>
        </w:rPr>
        <w:t xml:space="preserve"> был</w:t>
      </w:r>
      <w:r w:rsidR="00F06CDE">
        <w:rPr>
          <w:rFonts w:ascii="Times New Roman" w:eastAsia="Times New Roman" w:hAnsi="Times New Roman" w:cs="Times New Roman"/>
          <w:sz w:val="28"/>
          <w:szCs w:val="28"/>
          <w:lang w:val="ru-RU"/>
        </w:rPr>
        <w:t xml:space="preserve"> разработан модуль управления базой знаний (МУБЗ). Помимо</w:t>
      </w:r>
      <w:r w:rsidR="006A7969">
        <w:rPr>
          <w:rFonts w:ascii="Times New Roman" w:eastAsia="Times New Roman" w:hAnsi="Times New Roman" w:cs="Times New Roman"/>
          <w:sz w:val="28"/>
          <w:szCs w:val="28"/>
          <w:lang w:val="ru-RU"/>
        </w:rPr>
        <w:t xml:space="preserve"> таких</w:t>
      </w:r>
      <w:r w:rsidR="00F06CDE">
        <w:rPr>
          <w:rFonts w:ascii="Times New Roman" w:eastAsia="Times New Roman" w:hAnsi="Times New Roman" w:cs="Times New Roman"/>
          <w:sz w:val="28"/>
          <w:szCs w:val="28"/>
          <w:lang w:val="ru-RU"/>
        </w:rPr>
        <w:t xml:space="preserve"> задач</w:t>
      </w:r>
      <w:r w:rsidR="006A7969">
        <w:rPr>
          <w:rFonts w:ascii="Times New Roman" w:eastAsia="Times New Roman" w:hAnsi="Times New Roman" w:cs="Times New Roman"/>
          <w:sz w:val="28"/>
          <w:szCs w:val="28"/>
          <w:lang w:val="ru-RU"/>
        </w:rPr>
        <w:t xml:space="preserve"> как </w:t>
      </w:r>
      <w:r w:rsidR="00F06CDE">
        <w:rPr>
          <w:rFonts w:ascii="Times New Roman" w:eastAsia="Times New Roman" w:hAnsi="Times New Roman" w:cs="Times New Roman"/>
          <w:sz w:val="28"/>
          <w:szCs w:val="28"/>
          <w:lang w:val="ru-RU"/>
        </w:rPr>
        <w:t xml:space="preserve">внесения информации в базу данных и ее чтение, МУБЗ выполняет анализ актуальности </w:t>
      </w:r>
      <w:r w:rsidR="006A7969">
        <w:rPr>
          <w:rFonts w:ascii="Times New Roman" w:eastAsia="Times New Roman" w:hAnsi="Times New Roman" w:cs="Times New Roman"/>
          <w:sz w:val="28"/>
          <w:szCs w:val="28"/>
          <w:lang w:val="ru-RU"/>
        </w:rPr>
        <w:t xml:space="preserve">данной </w:t>
      </w:r>
      <w:r w:rsidR="00F06CDE">
        <w:rPr>
          <w:rFonts w:ascii="Times New Roman" w:eastAsia="Times New Roman" w:hAnsi="Times New Roman" w:cs="Times New Roman"/>
          <w:sz w:val="28"/>
          <w:szCs w:val="28"/>
          <w:lang w:val="ru-RU"/>
        </w:rPr>
        <w:t xml:space="preserve">информации. </w:t>
      </w:r>
      <w:r w:rsidR="006A7969">
        <w:rPr>
          <w:rFonts w:ascii="Times New Roman" w:eastAsia="Times New Roman" w:hAnsi="Times New Roman" w:cs="Times New Roman"/>
          <w:sz w:val="28"/>
          <w:szCs w:val="28"/>
          <w:lang w:val="ru-RU"/>
        </w:rPr>
        <w:t>Информация является актуальной в течение определенного времени, обычно такое время составляет</w:t>
      </w:r>
      <w:r w:rsidR="00F06CDE">
        <w:rPr>
          <w:rFonts w:ascii="Times New Roman" w:eastAsia="Times New Roman" w:hAnsi="Times New Roman" w:cs="Times New Roman"/>
          <w:sz w:val="28"/>
          <w:szCs w:val="28"/>
          <w:lang w:val="ru-RU"/>
        </w:rPr>
        <w:t xml:space="preserve"> </w:t>
      </w:r>
      <w:r w:rsidR="00F22C60">
        <w:rPr>
          <w:rFonts w:ascii="Times New Roman" w:eastAsia="Times New Roman" w:hAnsi="Times New Roman" w:cs="Times New Roman"/>
          <w:sz w:val="28"/>
          <w:szCs w:val="28"/>
          <w:lang w:val="ru-RU"/>
        </w:rPr>
        <w:t xml:space="preserve">три прошедших периода. Понятие период для разной групы товаров может быть разным, поэтому длительность одного периода выставляется </w:t>
      </w:r>
      <w:r w:rsidR="006A7969">
        <w:rPr>
          <w:rFonts w:ascii="Times New Roman" w:eastAsia="Times New Roman" w:hAnsi="Times New Roman" w:cs="Times New Roman"/>
          <w:sz w:val="28"/>
          <w:szCs w:val="28"/>
          <w:lang w:val="ru-RU"/>
        </w:rPr>
        <w:t xml:space="preserve">индивидуально </w:t>
      </w:r>
      <w:r w:rsidR="00F22C60">
        <w:rPr>
          <w:rFonts w:ascii="Times New Roman" w:eastAsia="Times New Roman" w:hAnsi="Times New Roman" w:cs="Times New Roman"/>
          <w:sz w:val="28"/>
          <w:szCs w:val="28"/>
          <w:lang w:val="ru-RU"/>
        </w:rPr>
        <w:t>пользователем в настройках.</w:t>
      </w:r>
    </w:p>
    <w:p w:rsidR="004A66F7" w:rsidRDefault="004A66F7"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ЭСИТ так же предоставляет инструментарий</w:t>
      </w:r>
      <w:r w:rsidR="006A7969">
        <w:rPr>
          <w:rFonts w:ascii="Times New Roman" w:eastAsia="Times New Roman" w:hAnsi="Times New Roman" w:cs="Times New Roman"/>
          <w:sz w:val="28"/>
          <w:szCs w:val="28"/>
          <w:lang w:val="ru-RU"/>
        </w:rPr>
        <w:t>, который</w:t>
      </w:r>
      <w:r w:rsidR="00F22C60">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автоматизиру</w:t>
      </w:r>
      <w:r w:rsidR="006A7969">
        <w:rPr>
          <w:rFonts w:ascii="Times New Roman" w:eastAsia="Times New Roman" w:hAnsi="Times New Roman" w:cs="Times New Roman"/>
          <w:sz w:val="28"/>
          <w:szCs w:val="28"/>
          <w:lang w:val="ru-RU"/>
        </w:rPr>
        <w:t>ет</w:t>
      </w:r>
      <w:r>
        <w:rPr>
          <w:rFonts w:ascii="Times New Roman" w:eastAsia="Times New Roman" w:hAnsi="Times New Roman" w:cs="Times New Roman"/>
          <w:sz w:val="28"/>
          <w:szCs w:val="28"/>
          <w:lang w:val="ru-RU"/>
        </w:rPr>
        <w:t xml:space="preserve"> управление бизнес прецессами. Опираясь на результаты прогноза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система </w:t>
      </w:r>
      <w:r w:rsidR="00641CF1">
        <w:rPr>
          <w:rFonts w:ascii="Times New Roman" w:eastAsia="Times New Roman" w:hAnsi="Times New Roman" w:cs="Times New Roman"/>
          <w:sz w:val="28"/>
          <w:szCs w:val="28"/>
          <w:lang w:val="ru-RU"/>
        </w:rPr>
        <w:t>сама формирует список рекомендуемых товаров для закупки</w:t>
      </w:r>
      <w:r w:rsidR="007F67C3">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то есть </w:t>
      </w:r>
      <w:r w:rsidR="006A7969">
        <w:rPr>
          <w:rFonts w:ascii="Times New Roman" w:eastAsia="Times New Roman" w:hAnsi="Times New Roman" w:cs="Times New Roman"/>
          <w:sz w:val="28"/>
          <w:szCs w:val="28"/>
          <w:lang w:val="ru-RU"/>
        </w:rPr>
        <w:t xml:space="preserve">те </w:t>
      </w:r>
      <w:r w:rsidR="00641CF1">
        <w:rPr>
          <w:rFonts w:ascii="Times New Roman" w:eastAsia="Times New Roman" w:hAnsi="Times New Roman" w:cs="Times New Roman"/>
          <w:sz w:val="28"/>
          <w:szCs w:val="28"/>
          <w:lang w:val="ru-RU"/>
        </w:rPr>
        <w:t>товары</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спрос на которые растет или</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как минимум</w:t>
      </w:r>
      <w:r w:rsidR="006A7969">
        <w:rPr>
          <w:rFonts w:ascii="Times New Roman" w:eastAsia="Times New Roman" w:hAnsi="Times New Roman" w:cs="Times New Roman"/>
          <w:sz w:val="28"/>
          <w:szCs w:val="28"/>
          <w:lang w:val="ru-RU"/>
        </w:rPr>
        <w:t>,</w:t>
      </w:r>
      <w:r w:rsidR="00641CF1">
        <w:rPr>
          <w:rFonts w:ascii="Times New Roman" w:eastAsia="Times New Roman" w:hAnsi="Times New Roman" w:cs="Times New Roman"/>
          <w:sz w:val="28"/>
          <w:szCs w:val="28"/>
          <w:lang w:val="ru-RU"/>
        </w:rPr>
        <w:t xml:space="preserve"> остается стабильным</w:t>
      </w:r>
      <w:r w:rsidR="007F67C3">
        <w:rPr>
          <w:rFonts w:ascii="Times New Roman" w:eastAsia="Times New Roman" w:hAnsi="Times New Roman" w:cs="Times New Roman"/>
          <w:sz w:val="28"/>
          <w:szCs w:val="28"/>
          <w:lang w:val="ru-RU"/>
        </w:rPr>
        <w:t>,</w:t>
      </w:r>
      <w:r w:rsidR="006A7969">
        <w:rPr>
          <w:rFonts w:ascii="Times New Roman" w:eastAsia="Times New Roman" w:hAnsi="Times New Roman" w:cs="Times New Roman"/>
          <w:sz w:val="28"/>
          <w:szCs w:val="28"/>
          <w:lang w:val="ru-RU"/>
        </w:rPr>
        <w:t xml:space="preserve"> выводит</w:t>
      </w:r>
      <w:r w:rsidR="007F67C3">
        <w:rPr>
          <w:rFonts w:ascii="Times New Roman" w:eastAsia="Times New Roman" w:hAnsi="Times New Roman" w:cs="Times New Roman"/>
          <w:sz w:val="28"/>
          <w:szCs w:val="28"/>
          <w:lang w:val="ru-RU"/>
        </w:rPr>
        <w:t xml:space="preserve"> списк</w:t>
      </w:r>
      <w:r w:rsidR="006A7969">
        <w:rPr>
          <w:rFonts w:ascii="Times New Roman" w:eastAsia="Times New Roman" w:hAnsi="Times New Roman" w:cs="Times New Roman"/>
          <w:sz w:val="28"/>
          <w:szCs w:val="28"/>
          <w:lang w:val="ru-RU"/>
        </w:rPr>
        <w:t>и</w:t>
      </w:r>
      <w:r w:rsidR="007F67C3">
        <w:rPr>
          <w:rFonts w:ascii="Times New Roman" w:eastAsia="Times New Roman" w:hAnsi="Times New Roman" w:cs="Times New Roman"/>
          <w:sz w:val="28"/>
          <w:szCs w:val="28"/>
          <w:lang w:val="ru-RU"/>
        </w:rPr>
        <w:t xml:space="preserve"> </w:t>
      </w:r>
      <w:r w:rsidR="006A7969">
        <w:rPr>
          <w:rFonts w:ascii="Times New Roman" w:eastAsia="Times New Roman" w:hAnsi="Times New Roman" w:cs="Times New Roman"/>
          <w:sz w:val="28"/>
          <w:szCs w:val="28"/>
          <w:lang w:val="ru-RU"/>
        </w:rPr>
        <w:t xml:space="preserve">пользователю  </w:t>
      </w:r>
      <w:r w:rsidR="007F67C3">
        <w:rPr>
          <w:rFonts w:ascii="Times New Roman" w:eastAsia="Times New Roman" w:hAnsi="Times New Roman" w:cs="Times New Roman"/>
          <w:sz w:val="28"/>
          <w:szCs w:val="28"/>
          <w:lang w:val="ru-RU"/>
        </w:rPr>
        <w:t>на экран. При отсутствии такой автомат</w:t>
      </w:r>
      <w:r w:rsidR="006A7969">
        <w:rPr>
          <w:rFonts w:ascii="Times New Roman" w:eastAsia="Times New Roman" w:hAnsi="Times New Roman" w:cs="Times New Roman"/>
          <w:sz w:val="28"/>
          <w:szCs w:val="28"/>
          <w:lang w:val="ru-RU"/>
        </w:rPr>
        <w:t>изации владельцу интернет-бизнеса при</w:t>
      </w:r>
      <w:r w:rsidR="007F67C3">
        <w:rPr>
          <w:rFonts w:ascii="Times New Roman" w:eastAsia="Times New Roman" w:hAnsi="Times New Roman" w:cs="Times New Roman"/>
          <w:sz w:val="28"/>
          <w:szCs w:val="28"/>
          <w:lang w:val="ru-RU"/>
        </w:rPr>
        <w:t xml:space="preserve">дется самому выполнять этот рутинный анализ. Для интернет магазинов </w:t>
      </w:r>
      <w:r w:rsidR="006A7969">
        <w:rPr>
          <w:rFonts w:ascii="Times New Roman" w:eastAsia="Times New Roman" w:hAnsi="Times New Roman" w:cs="Times New Roman"/>
          <w:sz w:val="28"/>
          <w:szCs w:val="28"/>
          <w:lang w:val="ru-RU"/>
        </w:rPr>
        <w:t>с широким ассортиментом</w:t>
      </w:r>
      <w:r w:rsidR="007F67C3">
        <w:rPr>
          <w:rFonts w:ascii="Times New Roman" w:eastAsia="Times New Roman" w:hAnsi="Times New Roman" w:cs="Times New Roman"/>
          <w:sz w:val="28"/>
          <w:szCs w:val="28"/>
          <w:lang w:val="ru-RU"/>
        </w:rPr>
        <w:t xml:space="preserve"> товаров ручной анализ обходится </w:t>
      </w:r>
      <w:r w:rsidR="006A7969">
        <w:rPr>
          <w:rFonts w:ascii="Times New Roman" w:eastAsia="Times New Roman" w:hAnsi="Times New Roman" w:cs="Times New Roman"/>
          <w:sz w:val="28"/>
          <w:szCs w:val="28"/>
          <w:lang w:val="ru-RU"/>
        </w:rPr>
        <w:t xml:space="preserve">довольно дорого </w:t>
      </w:r>
      <w:r w:rsidR="007F67C3">
        <w:rPr>
          <w:rFonts w:ascii="Times New Roman" w:eastAsia="Times New Roman" w:hAnsi="Times New Roman" w:cs="Times New Roman"/>
          <w:sz w:val="28"/>
          <w:szCs w:val="28"/>
          <w:lang w:val="ru-RU"/>
        </w:rPr>
        <w:t>как по времени</w:t>
      </w:r>
      <w:r w:rsidR="006A7969">
        <w:rPr>
          <w:rFonts w:ascii="Times New Roman" w:eastAsia="Times New Roman" w:hAnsi="Times New Roman" w:cs="Times New Roman"/>
          <w:sz w:val="28"/>
          <w:szCs w:val="28"/>
          <w:lang w:val="ru-RU"/>
        </w:rPr>
        <w:t>,</w:t>
      </w:r>
      <w:r w:rsidR="007F67C3">
        <w:rPr>
          <w:rFonts w:ascii="Times New Roman" w:eastAsia="Times New Roman" w:hAnsi="Times New Roman" w:cs="Times New Roman"/>
          <w:sz w:val="28"/>
          <w:szCs w:val="28"/>
          <w:lang w:val="ru-RU"/>
        </w:rPr>
        <w:t xml:space="preserve"> так и по финансам.</w:t>
      </w:r>
    </w:p>
    <w:p w:rsidR="004A66F7" w:rsidRDefault="006D6F91" w:rsidP="00D96A7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Экспертная си</w:t>
      </w:r>
      <w:r w:rsidR="006A7969">
        <w:rPr>
          <w:rFonts w:ascii="Times New Roman" w:eastAsia="Times New Roman" w:hAnsi="Times New Roman" w:cs="Times New Roman"/>
          <w:sz w:val="28"/>
          <w:szCs w:val="28"/>
          <w:lang w:val="ru-RU"/>
        </w:rPr>
        <w:t>стема ведения интернет торговли -</w:t>
      </w:r>
      <w:r>
        <w:rPr>
          <w:rFonts w:ascii="Times New Roman" w:eastAsia="Times New Roman" w:hAnsi="Times New Roman" w:cs="Times New Roman"/>
          <w:sz w:val="28"/>
          <w:szCs w:val="28"/>
          <w:lang w:val="ru-RU"/>
        </w:rPr>
        <w:t xml:space="preserve"> это не только запрограммированный алгоритм, а действительно целая система</w:t>
      </w:r>
      <w:r w:rsidR="006A796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состоящяя </w:t>
      </w:r>
      <w:r>
        <w:rPr>
          <w:rFonts w:ascii="Times New Roman" w:eastAsia="Times New Roman" w:hAnsi="Times New Roman" w:cs="Times New Roman"/>
          <w:sz w:val="28"/>
          <w:szCs w:val="28"/>
          <w:lang w:val="ru-RU"/>
        </w:rPr>
        <w:lastRenderedPageBreak/>
        <w:t xml:space="preserve">из нескольких частей, каждая из которых выполняет свою функцию. На </w:t>
      </w:r>
      <w:r w:rsidRPr="006D6F91">
        <w:rPr>
          <w:rFonts w:ascii="Times New Roman" w:eastAsia="Times New Roman" w:hAnsi="Times New Roman" w:cs="Times New Roman"/>
          <w:sz w:val="28"/>
          <w:szCs w:val="28"/>
          <w:highlight w:val="yellow"/>
          <w:lang w:val="ru-RU"/>
        </w:rPr>
        <w:t>рисунке 1</w:t>
      </w:r>
      <w:r>
        <w:rPr>
          <w:rFonts w:ascii="Times New Roman" w:eastAsia="Times New Roman" w:hAnsi="Times New Roman" w:cs="Times New Roman"/>
          <w:sz w:val="28"/>
          <w:szCs w:val="28"/>
          <w:lang w:val="ru-RU"/>
        </w:rPr>
        <w:t xml:space="preserve"> изображена</w:t>
      </w:r>
      <w:r w:rsidR="00A275B8">
        <w:rPr>
          <w:rFonts w:ascii="Times New Roman" w:eastAsia="Times New Roman" w:hAnsi="Times New Roman" w:cs="Times New Roman"/>
          <w:sz w:val="28"/>
          <w:szCs w:val="28"/>
          <w:lang w:val="ru-RU"/>
        </w:rPr>
        <w:t xml:space="preserve"> структура разрабатываемой системы.</w:t>
      </w:r>
    </w:p>
    <w:p w:rsidR="00D96A7C" w:rsidRPr="008E7DA8" w:rsidRDefault="00D96A7C" w:rsidP="00A275B8">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rPr>
        <w:drawing>
          <wp:inline distT="0" distB="0" distL="0" distR="0">
            <wp:extent cx="5934075" cy="2276475"/>
            <wp:effectExtent l="19050" t="0" r="9525" b="0"/>
            <wp:docPr id="3" name="Picture 39" descr="C:\Users\Nikolay\Desktop\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Nikolay\Desktop\struct.png"/>
                    <pic:cNvPicPr>
                      <a:picLocks noChangeAspect="1" noChangeArrowheads="1"/>
                    </pic:cNvPicPr>
                  </pic:nvPicPr>
                  <pic:blipFill>
                    <a:blip r:embed="rId8"/>
                    <a:srcRect/>
                    <a:stretch>
                      <a:fillRect/>
                    </a:stretch>
                  </pic:blipFill>
                  <pic:spPr bwMode="auto">
                    <a:xfrm>
                      <a:off x="0" y="0"/>
                      <a:ext cx="5934075" cy="2276475"/>
                    </a:xfrm>
                    <a:prstGeom prst="rect">
                      <a:avLst/>
                    </a:prstGeom>
                    <a:noFill/>
                    <a:ln w="9525">
                      <a:noFill/>
                      <a:miter lim="800000"/>
                      <a:headEnd/>
                      <a:tailEnd/>
                    </a:ln>
                  </pic:spPr>
                </pic:pic>
              </a:graphicData>
            </a:graphic>
          </wp:inline>
        </w:drawing>
      </w:r>
    </w:p>
    <w:p w:rsidR="00D96A7C" w:rsidRPr="008E7DA8" w:rsidRDefault="00A275B8" w:rsidP="00F101DC">
      <w:pPr>
        <w:spacing w:after="12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Рисунок 1</w:t>
      </w:r>
      <w:r w:rsidR="00D96A7C" w:rsidRPr="008E7DA8">
        <w:rPr>
          <w:rFonts w:ascii="Times New Roman" w:eastAsia="Times New Roman" w:hAnsi="Times New Roman" w:cs="Times New Roman"/>
          <w:sz w:val="28"/>
          <w:szCs w:val="28"/>
          <w:lang w:val="ru-RU"/>
        </w:rPr>
        <w:t xml:space="preserve"> - Структура разрабатываемой системы</w:t>
      </w:r>
    </w:p>
    <w:p w:rsidR="009966A6" w:rsidRPr="00F101DC" w:rsidRDefault="00E30881" w:rsidP="001416DC">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sidRPr="00E30881">
        <w:rPr>
          <w:rFonts w:ascii="Times New Roman" w:eastAsia="Times New Roman" w:hAnsi="Times New Roman" w:cs="Times New Roman"/>
          <w:bCs/>
          <w:sz w:val="28"/>
          <w:szCs w:val="28"/>
          <w:lang w:val="ru-RU"/>
        </w:rPr>
        <w:t>На сервере находится основная часть разработанного програмного обеспечения</w:t>
      </w:r>
      <w:r w:rsidR="005E2B24">
        <w:rPr>
          <w:rFonts w:ascii="Times New Roman" w:eastAsia="Times New Roman" w:hAnsi="Times New Roman" w:cs="Times New Roman"/>
          <w:bCs/>
          <w:sz w:val="28"/>
          <w:szCs w:val="28"/>
          <w:lang w:val="ru-RU"/>
        </w:rPr>
        <w:t>, включая</w:t>
      </w:r>
      <w:r w:rsidRPr="00E30881">
        <w:rPr>
          <w:rFonts w:ascii="Times New Roman" w:eastAsia="Times New Roman" w:hAnsi="Times New Roman" w:cs="Times New Roman"/>
          <w:bCs/>
          <w:sz w:val="28"/>
          <w:szCs w:val="28"/>
          <w:lang w:val="ru-RU"/>
        </w:rPr>
        <w:t xml:space="preserve"> алгоритм прогнозирования, </w:t>
      </w:r>
      <w:r w:rsidRPr="00E30881">
        <w:rPr>
          <w:rFonts w:ascii="Times New Roman" w:eastAsia="Times New Roman" w:hAnsi="Times New Roman" w:cs="Times New Roman"/>
          <w:sz w:val="28"/>
          <w:szCs w:val="28"/>
          <w:lang w:val="ru-RU"/>
        </w:rPr>
        <w:t>модуль управления базой знаний</w:t>
      </w:r>
      <w:r w:rsidR="005E2B24">
        <w:rPr>
          <w:rFonts w:ascii="Times New Roman" w:eastAsia="Times New Roman" w:hAnsi="Times New Roman" w:cs="Times New Roman"/>
          <w:sz w:val="28"/>
          <w:szCs w:val="28"/>
          <w:lang w:val="ru-RU"/>
        </w:rPr>
        <w:t xml:space="preserve"> и непосредственно </w:t>
      </w:r>
      <w:r w:rsidRPr="00E30881">
        <w:rPr>
          <w:rFonts w:ascii="Times New Roman" w:eastAsia="Times New Roman" w:hAnsi="Times New Roman" w:cs="Times New Roman"/>
          <w:sz w:val="28"/>
          <w:szCs w:val="28"/>
          <w:lang w:val="ru-RU"/>
        </w:rPr>
        <w:t>баз</w:t>
      </w:r>
      <w:r w:rsidR="005E2B24">
        <w:rPr>
          <w:rFonts w:ascii="Times New Roman" w:eastAsia="Times New Roman" w:hAnsi="Times New Roman" w:cs="Times New Roman"/>
          <w:sz w:val="28"/>
          <w:szCs w:val="28"/>
          <w:lang w:val="ru-RU"/>
        </w:rPr>
        <w:t>у</w:t>
      </w:r>
      <w:r w:rsidRPr="00E30881">
        <w:rPr>
          <w:rFonts w:ascii="Times New Roman" w:eastAsia="Times New Roman" w:hAnsi="Times New Roman" w:cs="Times New Roman"/>
          <w:sz w:val="28"/>
          <w:szCs w:val="28"/>
          <w:lang w:val="ru-RU"/>
        </w:rPr>
        <w:t xml:space="preserve"> данных. </w:t>
      </w:r>
      <w:r>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ab/>
      </w:r>
      <w:r w:rsidRPr="00893C29">
        <w:rPr>
          <w:rFonts w:ascii="Times New Roman" w:eastAsia="Times New Roman" w:hAnsi="Times New Roman" w:cs="Times New Roman"/>
          <w:sz w:val="28"/>
          <w:szCs w:val="28"/>
          <w:lang w:val="ru-RU"/>
        </w:rPr>
        <w:t>Ис</w:t>
      </w:r>
      <w:r w:rsidR="005E2B24" w:rsidRPr="00893C29">
        <w:rPr>
          <w:rFonts w:ascii="Times New Roman" w:eastAsia="Times New Roman" w:hAnsi="Times New Roman" w:cs="Times New Roman"/>
          <w:sz w:val="28"/>
          <w:szCs w:val="28"/>
          <w:lang w:val="ru-RU"/>
        </w:rPr>
        <w:t xml:space="preserve">точник данных - это место хранения </w:t>
      </w:r>
      <w:r w:rsidR="006F3C08" w:rsidRPr="00893C29">
        <w:rPr>
          <w:rFonts w:ascii="Times New Roman" w:eastAsia="Times New Roman" w:hAnsi="Times New Roman" w:cs="Times New Roman"/>
          <w:sz w:val="28"/>
          <w:szCs w:val="28"/>
          <w:lang w:val="ru-RU"/>
        </w:rPr>
        <w:t>информаци</w:t>
      </w:r>
      <w:r w:rsidR="005E2B24" w:rsidRPr="00893C29">
        <w:rPr>
          <w:rFonts w:ascii="Times New Roman" w:eastAsia="Times New Roman" w:hAnsi="Times New Roman" w:cs="Times New Roman"/>
          <w:sz w:val="28"/>
          <w:szCs w:val="28"/>
          <w:lang w:val="ru-RU"/>
        </w:rPr>
        <w:t>и</w:t>
      </w:r>
      <w:r w:rsidR="006F3C08" w:rsidRPr="00893C29">
        <w:rPr>
          <w:rFonts w:ascii="Times New Roman" w:eastAsia="Times New Roman" w:hAnsi="Times New Roman" w:cs="Times New Roman"/>
          <w:sz w:val="28"/>
          <w:szCs w:val="28"/>
          <w:lang w:val="ru-RU"/>
        </w:rPr>
        <w:t xml:space="preserve"> о товаре, </w:t>
      </w:r>
      <w:r w:rsidR="00893C29" w:rsidRPr="00893C29">
        <w:rPr>
          <w:rFonts w:ascii="Times New Roman" w:eastAsia="Times New Roman" w:hAnsi="Times New Roman" w:cs="Times New Roman"/>
          <w:sz w:val="28"/>
          <w:szCs w:val="28"/>
          <w:lang w:val="ru-RU"/>
        </w:rPr>
        <w:t xml:space="preserve">это могут быть данные </w:t>
      </w:r>
      <w:r w:rsidR="005E2B24" w:rsidRPr="00893C29">
        <w:rPr>
          <w:rFonts w:ascii="Times New Roman" w:eastAsia="Times New Roman" w:hAnsi="Times New Roman" w:cs="Times New Roman"/>
          <w:sz w:val="28"/>
          <w:szCs w:val="28"/>
          <w:lang w:val="ru-RU"/>
        </w:rPr>
        <w:t xml:space="preserve"> как </w:t>
      </w:r>
      <w:r w:rsidR="006F3C08" w:rsidRPr="00893C29">
        <w:rPr>
          <w:rFonts w:ascii="Times New Roman" w:eastAsia="Times New Roman" w:hAnsi="Times New Roman" w:cs="Times New Roman"/>
          <w:sz w:val="28"/>
          <w:szCs w:val="28"/>
          <w:lang w:val="ru-RU"/>
        </w:rPr>
        <w:t>со склада компани</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занимающе</w:t>
      </w:r>
      <w:r w:rsidR="005E2B24" w:rsidRPr="00893C29">
        <w:rPr>
          <w:rFonts w:ascii="Times New Roman" w:eastAsia="Times New Roman" w:hAnsi="Times New Roman" w:cs="Times New Roman"/>
          <w:sz w:val="28"/>
          <w:szCs w:val="28"/>
          <w:lang w:val="ru-RU"/>
        </w:rPr>
        <w:t>й</w:t>
      </w:r>
      <w:r w:rsidR="006F3C08" w:rsidRPr="00893C29">
        <w:rPr>
          <w:rFonts w:ascii="Times New Roman" w:eastAsia="Times New Roman" w:hAnsi="Times New Roman" w:cs="Times New Roman"/>
          <w:sz w:val="28"/>
          <w:szCs w:val="28"/>
          <w:lang w:val="ru-RU"/>
        </w:rPr>
        <w:t>ся оптовой торговлей</w:t>
      </w:r>
      <w:r w:rsidR="005E2B24" w:rsidRPr="00893C29">
        <w:rPr>
          <w:rFonts w:ascii="Times New Roman" w:eastAsia="Times New Roman" w:hAnsi="Times New Roman" w:cs="Times New Roman"/>
          <w:sz w:val="28"/>
          <w:szCs w:val="28"/>
          <w:lang w:val="ru-RU"/>
        </w:rPr>
        <w:t>,</w:t>
      </w:r>
      <w:r w:rsidR="006F3C08" w:rsidRPr="00893C29">
        <w:rPr>
          <w:rFonts w:ascii="Times New Roman" w:eastAsia="Times New Roman" w:hAnsi="Times New Roman" w:cs="Times New Roman"/>
          <w:sz w:val="28"/>
          <w:szCs w:val="28"/>
          <w:lang w:val="ru-RU"/>
        </w:rPr>
        <w:t xml:space="preserve"> так и </w:t>
      </w:r>
      <w:r w:rsidR="00893C29" w:rsidRPr="00893C29">
        <w:rPr>
          <w:rFonts w:ascii="Times New Roman" w:eastAsia="Times New Roman" w:hAnsi="Times New Roman" w:cs="Times New Roman"/>
          <w:sz w:val="28"/>
          <w:szCs w:val="28"/>
          <w:lang w:val="ru-RU"/>
        </w:rPr>
        <w:t xml:space="preserve">данные </w:t>
      </w:r>
      <w:r w:rsidR="005E2B24" w:rsidRPr="00893C29">
        <w:rPr>
          <w:rFonts w:ascii="Times New Roman" w:eastAsia="Times New Roman" w:hAnsi="Times New Roman" w:cs="Times New Roman"/>
          <w:sz w:val="28"/>
          <w:szCs w:val="28"/>
          <w:lang w:val="ru-RU"/>
        </w:rPr>
        <w:t>с собств</w:t>
      </w:r>
      <w:r w:rsidR="006F3C08" w:rsidRPr="00893C29">
        <w:rPr>
          <w:rFonts w:ascii="Times New Roman" w:eastAsia="Times New Roman" w:hAnsi="Times New Roman" w:cs="Times New Roman"/>
          <w:sz w:val="28"/>
          <w:szCs w:val="28"/>
          <w:lang w:val="ru-RU"/>
        </w:rPr>
        <w:t>е</w:t>
      </w:r>
      <w:r w:rsidR="005E2B24" w:rsidRPr="00893C29">
        <w:rPr>
          <w:rFonts w:ascii="Times New Roman" w:eastAsia="Times New Roman" w:hAnsi="Times New Roman" w:cs="Times New Roman"/>
          <w:sz w:val="28"/>
          <w:szCs w:val="28"/>
          <w:lang w:val="ru-RU"/>
        </w:rPr>
        <w:t>н</w:t>
      </w:r>
      <w:r w:rsidR="006F3C08" w:rsidRPr="00893C29">
        <w:rPr>
          <w:rFonts w:ascii="Times New Roman" w:eastAsia="Times New Roman" w:hAnsi="Times New Roman" w:cs="Times New Roman"/>
          <w:sz w:val="28"/>
          <w:szCs w:val="28"/>
          <w:lang w:val="ru-RU"/>
        </w:rPr>
        <w:t>ного склада.</w:t>
      </w:r>
      <w:r w:rsidR="006F3C08">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br/>
      </w:r>
      <w:r w:rsidR="001048C5">
        <w:rPr>
          <w:rFonts w:ascii="Times New Roman" w:eastAsia="Times New Roman" w:hAnsi="Times New Roman" w:cs="Times New Roman"/>
          <w:sz w:val="28"/>
          <w:szCs w:val="28"/>
          <w:lang w:val="ru-RU"/>
        </w:rPr>
        <w:tab/>
      </w:r>
      <w:r w:rsidR="001048C5" w:rsidRPr="001048C5">
        <w:rPr>
          <w:rFonts w:ascii="Times New Roman" w:eastAsia="Times New Roman" w:hAnsi="Times New Roman" w:cs="Times New Roman"/>
          <w:sz w:val="28"/>
          <w:szCs w:val="28"/>
          <w:highlight w:val="yellow"/>
        </w:rPr>
        <w:t>API</w:t>
      </w:r>
      <w:r w:rsidR="001048C5" w:rsidRPr="001048C5">
        <w:rPr>
          <w:rFonts w:ascii="Times New Roman" w:eastAsia="Times New Roman" w:hAnsi="Times New Roman" w:cs="Times New Roman"/>
          <w:sz w:val="28"/>
          <w:szCs w:val="28"/>
          <w:lang w:val="ru-RU"/>
        </w:rPr>
        <w:t xml:space="preserve"> </w:t>
      </w:r>
      <w:r w:rsidR="001048C5">
        <w:rPr>
          <w:rFonts w:ascii="Times New Roman" w:eastAsia="Times New Roman" w:hAnsi="Times New Roman" w:cs="Times New Roman"/>
          <w:sz w:val="28"/>
          <w:szCs w:val="28"/>
          <w:lang w:val="ru-RU"/>
        </w:rPr>
        <w:t xml:space="preserve">предназначен </w:t>
      </w:r>
      <w:r w:rsidR="005E2B24">
        <w:rPr>
          <w:rFonts w:ascii="Times New Roman" w:eastAsia="Times New Roman" w:hAnsi="Times New Roman" w:cs="Times New Roman"/>
          <w:sz w:val="28"/>
          <w:szCs w:val="28"/>
          <w:lang w:val="ru-RU"/>
        </w:rPr>
        <w:t>для того, чтобы наладить</w:t>
      </w:r>
      <w:r w:rsidR="001048C5">
        <w:rPr>
          <w:rFonts w:ascii="Times New Roman" w:eastAsia="Times New Roman" w:hAnsi="Times New Roman" w:cs="Times New Roman"/>
          <w:sz w:val="28"/>
          <w:szCs w:val="28"/>
          <w:lang w:val="ru-RU"/>
        </w:rPr>
        <w:t xml:space="preserve"> взаимодействие с интернет магазинами</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 xml:space="preserve"> которые решили подключить разработанную с</w:t>
      </w:r>
      <w:r w:rsidR="005E2B24">
        <w:rPr>
          <w:rFonts w:ascii="Times New Roman" w:eastAsia="Times New Roman" w:hAnsi="Times New Roman" w:cs="Times New Roman"/>
          <w:sz w:val="28"/>
          <w:szCs w:val="28"/>
          <w:lang w:val="ru-RU"/>
        </w:rPr>
        <w:t>истему.  Именно по</w:t>
      </w:r>
      <w:r w:rsidR="001048C5">
        <w:rPr>
          <w:rFonts w:ascii="Times New Roman" w:eastAsia="Times New Roman" w:hAnsi="Times New Roman" w:cs="Times New Roman"/>
          <w:sz w:val="28"/>
          <w:szCs w:val="28"/>
          <w:lang w:val="ru-RU"/>
        </w:rPr>
        <w:t xml:space="preserve">средством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клиенты </w:t>
      </w:r>
      <w:r w:rsidR="005E2B24">
        <w:rPr>
          <w:rFonts w:ascii="Times New Roman" w:eastAsia="Times New Roman" w:hAnsi="Times New Roman" w:cs="Times New Roman"/>
          <w:sz w:val="28"/>
          <w:szCs w:val="28"/>
          <w:lang w:val="ru-RU"/>
        </w:rPr>
        <w:t xml:space="preserve">имеют возможность </w:t>
      </w:r>
      <w:r w:rsidR="001048C5">
        <w:rPr>
          <w:rFonts w:ascii="Times New Roman" w:eastAsia="Times New Roman" w:hAnsi="Times New Roman" w:cs="Times New Roman"/>
          <w:sz w:val="28"/>
          <w:szCs w:val="28"/>
          <w:lang w:val="ru-RU"/>
        </w:rPr>
        <w:t>внедр</w:t>
      </w:r>
      <w:r w:rsidR="005E2B24">
        <w:rPr>
          <w:rFonts w:ascii="Times New Roman" w:eastAsia="Times New Roman" w:hAnsi="Times New Roman" w:cs="Times New Roman"/>
          <w:sz w:val="28"/>
          <w:szCs w:val="28"/>
          <w:lang w:val="ru-RU"/>
        </w:rPr>
        <w:t>я</w:t>
      </w:r>
      <w:r w:rsidR="001048C5">
        <w:rPr>
          <w:rFonts w:ascii="Times New Roman" w:eastAsia="Times New Roman" w:hAnsi="Times New Roman" w:cs="Times New Roman"/>
          <w:sz w:val="28"/>
          <w:szCs w:val="28"/>
          <w:lang w:val="ru-RU"/>
        </w:rPr>
        <w:t>ть готовые функции от ЭСИТ в с</w:t>
      </w:r>
      <w:r w:rsidR="005E2B24">
        <w:rPr>
          <w:rFonts w:ascii="Times New Roman" w:eastAsia="Times New Roman" w:hAnsi="Times New Roman" w:cs="Times New Roman"/>
          <w:sz w:val="28"/>
          <w:szCs w:val="28"/>
          <w:lang w:val="ru-RU"/>
        </w:rPr>
        <w:t xml:space="preserve">обственные </w:t>
      </w:r>
      <w:r w:rsidR="001048C5">
        <w:rPr>
          <w:rFonts w:ascii="Times New Roman" w:eastAsia="Times New Roman" w:hAnsi="Times New Roman" w:cs="Times New Roman"/>
          <w:sz w:val="28"/>
          <w:szCs w:val="28"/>
          <w:lang w:val="ru-RU"/>
        </w:rPr>
        <w:t xml:space="preserve">системы, например вывод списка товара для интернет магазина. Гибкость разработанного </w:t>
      </w:r>
      <w:r w:rsidR="001048C5">
        <w:rPr>
          <w:rFonts w:ascii="Times New Roman" w:eastAsia="Times New Roman" w:hAnsi="Times New Roman" w:cs="Times New Roman"/>
          <w:sz w:val="28"/>
          <w:szCs w:val="28"/>
        </w:rPr>
        <w:t>API</w:t>
      </w:r>
      <w:r w:rsidR="001048C5">
        <w:rPr>
          <w:rFonts w:ascii="Times New Roman" w:eastAsia="Times New Roman" w:hAnsi="Times New Roman" w:cs="Times New Roman"/>
          <w:sz w:val="28"/>
          <w:szCs w:val="28"/>
          <w:lang w:val="ru-RU"/>
        </w:rPr>
        <w:t xml:space="preserve"> позволяет внедрять функциональность не только в веб</w:t>
      </w:r>
      <w:r w:rsidR="005E2B24">
        <w:rPr>
          <w:rFonts w:ascii="Times New Roman" w:eastAsia="Times New Roman" w:hAnsi="Times New Roman" w:cs="Times New Roman"/>
          <w:sz w:val="28"/>
          <w:szCs w:val="28"/>
          <w:lang w:val="ru-RU"/>
        </w:rPr>
        <w:t>-</w:t>
      </w:r>
      <w:r w:rsidR="001048C5">
        <w:rPr>
          <w:rFonts w:ascii="Times New Roman" w:eastAsia="Times New Roman" w:hAnsi="Times New Roman" w:cs="Times New Roman"/>
          <w:sz w:val="28"/>
          <w:szCs w:val="28"/>
          <w:lang w:val="ru-RU"/>
        </w:rPr>
        <w:t>версии своих проектов, а так же в мобильные или настольные приложения.</w:t>
      </w:r>
      <w:r w:rsidR="005E2B24">
        <w:rPr>
          <w:rFonts w:ascii="Times New Roman" w:eastAsia="Times New Roman" w:hAnsi="Times New Roman" w:cs="Times New Roman"/>
          <w:sz w:val="28"/>
          <w:szCs w:val="28"/>
          <w:lang w:val="ru-RU"/>
        </w:rPr>
        <w:br/>
      </w:r>
      <w:r w:rsidR="005E2B24">
        <w:rPr>
          <w:rFonts w:ascii="Times New Roman" w:eastAsia="Times New Roman" w:hAnsi="Times New Roman" w:cs="Times New Roman"/>
          <w:sz w:val="28"/>
          <w:szCs w:val="28"/>
          <w:lang w:val="ru-RU"/>
        </w:rPr>
        <w:tab/>
        <w:t>Клиентские системы представляют собой</w:t>
      </w:r>
      <w:r w:rsidR="00F101DC">
        <w:rPr>
          <w:rFonts w:ascii="Times New Roman" w:eastAsia="Times New Roman" w:hAnsi="Times New Roman" w:cs="Times New Roman"/>
          <w:sz w:val="28"/>
          <w:szCs w:val="28"/>
          <w:lang w:val="ru-RU"/>
        </w:rPr>
        <w:t xml:space="preserve"> </w:t>
      </w:r>
      <w:r w:rsidR="005E2B24">
        <w:rPr>
          <w:rFonts w:ascii="Times New Roman" w:eastAsia="Times New Roman" w:hAnsi="Times New Roman" w:cs="Times New Roman"/>
          <w:sz w:val="28"/>
          <w:szCs w:val="28"/>
          <w:lang w:val="ru-RU"/>
        </w:rPr>
        <w:t xml:space="preserve">такие </w:t>
      </w:r>
      <w:r w:rsidR="00F101DC">
        <w:rPr>
          <w:rFonts w:ascii="Times New Roman" w:eastAsia="Times New Roman" w:hAnsi="Times New Roman" w:cs="Times New Roman"/>
          <w:sz w:val="28"/>
          <w:szCs w:val="28"/>
          <w:lang w:val="ru-RU"/>
        </w:rPr>
        <w:t>системы</w:t>
      </w:r>
      <w:r w:rsidR="005E2B24">
        <w:rPr>
          <w:rFonts w:ascii="Times New Roman" w:eastAsia="Times New Roman" w:hAnsi="Times New Roman" w:cs="Times New Roman"/>
          <w:sz w:val="28"/>
          <w:szCs w:val="28"/>
          <w:lang w:val="ru-RU"/>
        </w:rPr>
        <w:t>,</w:t>
      </w:r>
      <w:r w:rsidR="00F101DC">
        <w:rPr>
          <w:rFonts w:ascii="Times New Roman" w:eastAsia="Times New Roman" w:hAnsi="Times New Roman" w:cs="Times New Roman"/>
          <w:sz w:val="28"/>
          <w:szCs w:val="28"/>
          <w:lang w:val="ru-RU"/>
        </w:rPr>
        <w:t xml:space="preserve"> в которые будет внедряться функциональ</w:t>
      </w:r>
      <w:r w:rsidR="005E2B24">
        <w:rPr>
          <w:rFonts w:ascii="Times New Roman" w:eastAsia="Times New Roman" w:hAnsi="Times New Roman" w:cs="Times New Roman"/>
          <w:sz w:val="28"/>
          <w:szCs w:val="28"/>
          <w:lang w:val="ru-RU"/>
        </w:rPr>
        <w:t>ность ЭСИТ. К ним относятся веб-</w:t>
      </w:r>
      <w:r w:rsidR="00F101DC">
        <w:rPr>
          <w:rFonts w:ascii="Times New Roman" w:eastAsia="Times New Roman" w:hAnsi="Times New Roman" w:cs="Times New Roman"/>
          <w:sz w:val="28"/>
          <w:szCs w:val="28"/>
          <w:lang w:val="ru-RU"/>
        </w:rPr>
        <w:t xml:space="preserve">версии </w:t>
      </w:r>
      <w:r w:rsidR="00913779">
        <w:rPr>
          <w:rFonts w:ascii="Times New Roman" w:eastAsia="Times New Roman" w:hAnsi="Times New Roman" w:cs="Times New Roman"/>
          <w:sz w:val="28"/>
          <w:szCs w:val="28"/>
          <w:lang w:val="ru-RU"/>
        </w:rPr>
        <w:lastRenderedPageBreak/>
        <w:t>интернет-</w:t>
      </w:r>
      <w:r w:rsidR="00F101DC">
        <w:rPr>
          <w:rFonts w:ascii="Times New Roman" w:eastAsia="Times New Roman" w:hAnsi="Times New Roman" w:cs="Times New Roman"/>
          <w:sz w:val="28"/>
          <w:szCs w:val="28"/>
          <w:lang w:val="ru-RU"/>
        </w:rPr>
        <w:t>магазинов, мобильные а также настольные приложения разработанные под различные операционные системы.</w:t>
      </w:r>
      <w:r w:rsidR="009966A6">
        <w:rPr>
          <w:rFonts w:ascii="Times New Roman" w:eastAsia="Times New Roman" w:hAnsi="Times New Roman" w:cs="Times New Roman"/>
          <w:b/>
          <w:bCs/>
          <w:sz w:val="28"/>
          <w:szCs w:val="28"/>
          <w:lang w:val="ru-RU"/>
        </w:rPr>
        <w:br w:type="page"/>
      </w:r>
    </w:p>
    <w:p w:rsidR="003C7D50" w:rsidRPr="008E7DA8" w:rsidRDefault="00D96A7C" w:rsidP="003C7D50">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lastRenderedPageBreak/>
        <w:t xml:space="preserve">1 </w:t>
      </w:r>
      <w:r w:rsidR="00611D7F" w:rsidRPr="008E7DA8">
        <w:rPr>
          <w:rFonts w:ascii="Times New Roman" w:eastAsia="Times New Roman" w:hAnsi="Times New Roman" w:cs="Times New Roman"/>
          <w:b/>
          <w:bCs/>
          <w:sz w:val="28"/>
          <w:szCs w:val="28"/>
          <w:lang w:val="ru-RU"/>
        </w:rPr>
        <w:t>АКТУАЛЬНОСТЬ</w:t>
      </w:r>
    </w:p>
    <w:p w:rsidR="00630EC3" w:rsidRDefault="00C6533B"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630EC3">
        <w:rPr>
          <w:color w:val="111111"/>
          <w:sz w:val="28"/>
          <w:szCs w:val="28"/>
          <w:lang w:val="ru-RU"/>
        </w:rPr>
        <w:t>На сегодняшниий день</w:t>
      </w:r>
      <w:r w:rsidR="00F93373" w:rsidRPr="00F93373">
        <w:rPr>
          <w:color w:val="111111"/>
          <w:sz w:val="28"/>
          <w:szCs w:val="28"/>
          <w:lang w:val="ru-RU"/>
        </w:rPr>
        <w:t xml:space="preserve"> рынок электронной коммерции в России </w:t>
      </w:r>
      <w:r w:rsidR="00630EC3">
        <w:rPr>
          <w:color w:val="111111"/>
          <w:sz w:val="28"/>
          <w:szCs w:val="28"/>
          <w:lang w:val="ru-RU"/>
        </w:rPr>
        <w:t>активно развивается</w:t>
      </w:r>
      <w:r w:rsidR="00F93373" w:rsidRPr="00F93373">
        <w:rPr>
          <w:color w:val="111111"/>
          <w:sz w:val="28"/>
          <w:szCs w:val="28"/>
          <w:lang w:val="ru-RU"/>
        </w:rPr>
        <w:t xml:space="preserve">. </w:t>
      </w:r>
      <w:r w:rsidR="00630EC3">
        <w:rPr>
          <w:color w:val="111111"/>
          <w:sz w:val="28"/>
          <w:szCs w:val="28"/>
          <w:lang w:val="ru-RU"/>
        </w:rPr>
        <w:t>Согласно</w:t>
      </w:r>
      <w:r w:rsidR="00F93373" w:rsidRPr="00F93373">
        <w:rPr>
          <w:color w:val="111111"/>
          <w:sz w:val="28"/>
          <w:szCs w:val="28"/>
          <w:lang w:val="ru-RU"/>
        </w:rPr>
        <w:t xml:space="preserve"> данным исследовательского агентства </w:t>
      </w:r>
      <w:r w:rsidR="00F93373" w:rsidRPr="00F93373">
        <w:rPr>
          <w:color w:val="111111"/>
          <w:sz w:val="28"/>
          <w:szCs w:val="28"/>
        </w:rPr>
        <w:t>Data</w:t>
      </w:r>
      <w:r w:rsidR="00F93373" w:rsidRPr="00F93373">
        <w:rPr>
          <w:color w:val="111111"/>
          <w:sz w:val="28"/>
          <w:szCs w:val="28"/>
          <w:lang w:val="ru-RU"/>
        </w:rPr>
        <w:t xml:space="preserve"> </w:t>
      </w:r>
      <w:r w:rsidR="00F93373" w:rsidRPr="00F93373">
        <w:rPr>
          <w:color w:val="111111"/>
          <w:sz w:val="28"/>
          <w:szCs w:val="28"/>
        </w:rPr>
        <w:t>Insight</w:t>
      </w:r>
      <w:r w:rsidR="00630EC3">
        <w:rPr>
          <w:color w:val="111111"/>
          <w:sz w:val="28"/>
          <w:szCs w:val="28"/>
          <w:lang w:val="ru-RU"/>
        </w:rPr>
        <w:t>,</w:t>
      </w:r>
      <w:r w:rsidR="00F93373" w:rsidRPr="00F93373">
        <w:rPr>
          <w:color w:val="111111"/>
          <w:sz w:val="28"/>
          <w:szCs w:val="28"/>
          <w:lang w:val="ru-RU"/>
        </w:rPr>
        <w:t xml:space="preserve"> объем российского рынка электронной коммерции в 2011 году составил 310 млрд. рублей, в 2012 – 392 млрд. рублей (рост на 26%). </w:t>
      </w:r>
      <w:r w:rsidR="00195050">
        <w:rPr>
          <w:color w:val="111111"/>
          <w:sz w:val="28"/>
          <w:szCs w:val="28"/>
          <w:lang w:val="ru-RU"/>
        </w:rPr>
        <w:tab/>
      </w:r>
    </w:p>
    <w:p w:rsidR="00F93373" w:rsidRPr="00630EC3" w:rsidRDefault="00630EC3" w:rsidP="00F93373">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t xml:space="preserve">Многим ведущим </w:t>
      </w:r>
      <w:r w:rsidR="00F93373" w:rsidRPr="00F93373">
        <w:rPr>
          <w:color w:val="111111"/>
          <w:sz w:val="28"/>
          <w:szCs w:val="28"/>
          <w:lang w:val="ru-RU"/>
        </w:rPr>
        <w:t>представител</w:t>
      </w:r>
      <w:r>
        <w:rPr>
          <w:color w:val="111111"/>
          <w:sz w:val="28"/>
          <w:szCs w:val="28"/>
          <w:lang w:val="ru-RU"/>
        </w:rPr>
        <w:t>ям</w:t>
      </w:r>
      <w:r w:rsidR="00F93373" w:rsidRPr="00F93373">
        <w:rPr>
          <w:color w:val="111111"/>
          <w:sz w:val="28"/>
          <w:szCs w:val="28"/>
          <w:lang w:val="ru-RU"/>
        </w:rPr>
        <w:t xml:space="preserve"> розничной интернет-торговли </w:t>
      </w:r>
      <w:r>
        <w:rPr>
          <w:color w:val="111111"/>
          <w:sz w:val="28"/>
          <w:szCs w:val="28"/>
          <w:lang w:val="ru-RU"/>
        </w:rPr>
        <w:t>удалось добиться</w:t>
      </w:r>
      <w:r w:rsidR="00F93373" w:rsidRPr="00F93373">
        <w:rPr>
          <w:color w:val="111111"/>
          <w:sz w:val="28"/>
          <w:szCs w:val="28"/>
          <w:lang w:val="ru-RU"/>
        </w:rPr>
        <w:t xml:space="preserve"> увеличения продаж на 200-300%.</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Важно</w:t>
      </w:r>
      <w:r w:rsidR="00F93373" w:rsidRPr="00F93373">
        <w:rPr>
          <w:color w:val="000000"/>
          <w:sz w:val="28"/>
          <w:szCs w:val="28"/>
          <w:lang w:val="ru-RU"/>
        </w:rPr>
        <w:t xml:space="preserve"> отметить, что темпы роста данного сектора экономики значительно опережают темпы роста экономики страны: за 2012 год ВВП России вырос на 3,5%, а </w:t>
      </w:r>
      <w:r w:rsidR="00F93373" w:rsidRPr="00F93373">
        <w:rPr>
          <w:color w:val="000000"/>
          <w:sz w:val="28"/>
          <w:szCs w:val="28"/>
        </w:rPr>
        <w:t>e</w:t>
      </w:r>
      <w:r w:rsidR="00F93373" w:rsidRPr="00F93373">
        <w:rPr>
          <w:color w:val="000000"/>
          <w:sz w:val="28"/>
          <w:szCs w:val="28"/>
          <w:lang w:val="ru-RU"/>
        </w:rPr>
        <w:t>-</w:t>
      </w:r>
      <w:r w:rsidR="00F93373" w:rsidRPr="00F93373">
        <w:rPr>
          <w:color w:val="000000"/>
          <w:sz w:val="28"/>
          <w:szCs w:val="28"/>
        </w:rPr>
        <w:t>commerce </w:t>
      </w:r>
      <w:r w:rsidR="00F93373" w:rsidRPr="00F93373">
        <w:rPr>
          <w:color w:val="000000"/>
          <w:sz w:val="28"/>
          <w:szCs w:val="28"/>
          <w:lang w:val="ru-RU"/>
        </w:rPr>
        <w:t>– на 26%.</w:t>
      </w:r>
      <w:r w:rsidR="00F93373" w:rsidRPr="00F93373">
        <w:rPr>
          <w:color w:val="000000"/>
          <w:sz w:val="28"/>
          <w:szCs w:val="28"/>
          <w:lang w:val="ru-RU"/>
        </w:rPr>
        <w:br/>
      </w:r>
      <w:r w:rsidR="00195050">
        <w:rPr>
          <w:color w:val="000000"/>
          <w:sz w:val="28"/>
          <w:szCs w:val="28"/>
          <w:lang w:val="ru-RU"/>
        </w:rPr>
        <w:tab/>
      </w:r>
      <w:r>
        <w:rPr>
          <w:color w:val="000000"/>
          <w:sz w:val="28"/>
          <w:szCs w:val="28"/>
          <w:lang w:val="ru-RU"/>
        </w:rPr>
        <w:t>Согласно</w:t>
      </w:r>
      <w:r w:rsidR="00F93373" w:rsidRPr="00F93373">
        <w:rPr>
          <w:color w:val="000000"/>
          <w:sz w:val="28"/>
          <w:szCs w:val="28"/>
          <w:lang w:val="ru-RU"/>
        </w:rPr>
        <w:t xml:space="preserve"> мнению экспертов компании</w:t>
      </w:r>
      <w:r w:rsidR="00F93373" w:rsidRPr="00F93373">
        <w:rPr>
          <w:rStyle w:val="apple-converted-space"/>
          <w:color w:val="000000"/>
          <w:sz w:val="28"/>
          <w:szCs w:val="28"/>
        </w:rPr>
        <w:t> </w:t>
      </w:r>
      <w:r w:rsidR="00F93373" w:rsidRPr="00F93373">
        <w:rPr>
          <w:color w:val="333333"/>
          <w:sz w:val="28"/>
          <w:szCs w:val="28"/>
          <w:lang w:val="ru-RU"/>
        </w:rPr>
        <w:br/>
      </w:r>
      <w:r w:rsidR="00F93373" w:rsidRPr="00F93373">
        <w:rPr>
          <w:color w:val="000000"/>
          <w:sz w:val="28"/>
          <w:szCs w:val="28"/>
        </w:rPr>
        <w:t>J</w:t>
      </w:r>
      <w:r w:rsidR="00F93373" w:rsidRPr="00F93373">
        <w:rPr>
          <w:color w:val="000000"/>
          <w:sz w:val="28"/>
          <w:szCs w:val="28"/>
          <w:lang w:val="ru-RU"/>
        </w:rPr>
        <w:t>’</w:t>
      </w:r>
      <w:r w:rsidR="00F93373" w:rsidRPr="00F93373">
        <w:rPr>
          <w:color w:val="000000"/>
          <w:sz w:val="28"/>
          <w:szCs w:val="28"/>
        </w:rPr>
        <w:t>son</w:t>
      </w:r>
      <w:r w:rsidR="00F93373" w:rsidRPr="00F93373">
        <w:rPr>
          <w:color w:val="000000"/>
          <w:sz w:val="28"/>
          <w:szCs w:val="28"/>
          <w:lang w:val="ru-RU"/>
        </w:rPr>
        <w:t xml:space="preserve"> &amp;</w:t>
      </w:r>
      <w:r w:rsidR="00F93373" w:rsidRPr="00F93373">
        <w:rPr>
          <w:rStyle w:val="apple-converted-space"/>
          <w:color w:val="000000"/>
          <w:sz w:val="28"/>
          <w:szCs w:val="28"/>
        </w:rPr>
        <w:t> </w:t>
      </w:r>
      <w:r w:rsidR="00F93373" w:rsidRPr="00F93373">
        <w:rPr>
          <w:color w:val="111111"/>
          <w:sz w:val="28"/>
          <w:szCs w:val="28"/>
        </w:rPr>
        <w:t>Partners</w:t>
      </w:r>
      <w:r w:rsidR="00F93373" w:rsidRPr="00F93373">
        <w:rPr>
          <w:color w:val="111111"/>
          <w:sz w:val="28"/>
          <w:szCs w:val="28"/>
          <w:lang w:val="ru-RU"/>
        </w:rPr>
        <w:t xml:space="preserve"> </w:t>
      </w:r>
      <w:r w:rsidR="00F93373" w:rsidRPr="00F93373">
        <w:rPr>
          <w:color w:val="111111"/>
          <w:sz w:val="28"/>
          <w:szCs w:val="28"/>
        </w:rPr>
        <w:t>Consulting</w:t>
      </w:r>
      <w:r w:rsidR="00F93373" w:rsidRPr="00F93373">
        <w:rPr>
          <w:color w:val="111111"/>
          <w:sz w:val="28"/>
          <w:szCs w:val="28"/>
          <w:lang w:val="ru-RU"/>
        </w:rPr>
        <w:t>,</w:t>
      </w:r>
      <w:r w:rsidR="00F93373" w:rsidRPr="00F93373">
        <w:rPr>
          <w:rStyle w:val="apple-converted-space"/>
          <w:color w:val="000000"/>
          <w:sz w:val="28"/>
          <w:szCs w:val="28"/>
        </w:rPr>
        <w:t> </w:t>
      </w:r>
      <w:r w:rsidR="00F93373" w:rsidRPr="00F93373">
        <w:rPr>
          <w:color w:val="000000"/>
          <w:sz w:val="28"/>
          <w:szCs w:val="28"/>
          <w:lang w:val="ru-RU"/>
        </w:rPr>
        <w:t>в ближайшие годы ожидаются стабильные темпы роста на уровне 15-20% ежегодно</w:t>
      </w:r>
      <w:r>
        <w:rPr>
          <w:color w:val="333333"/>
          <w:sz w:val="28"/>
          <w:szCs w:val="28"/>
          <w:lang w:val="ru-RU"/>
        </w:rPr>
        <w:t xml:space="preserve">, </w:t>
      </w:r>
      <w:r w:rsidRPr="00630EC3">
        <w:rPr>
          <w:sz w:val="28"/>
          <w:szCs w:val="28"/>
          <w:lang w:val="ru-RU"/>
        </w:rPr>
        <w:t>в то время как</w:t>
      </w:r>
      <w:r>
        <w:rPr>
          <w:color w:val="333333"/>
          <w:sz w:val="28"/>
          <w:szCs w:val="28"/>
          <w:lang w:val="ru-RU"/>
        </w:rPr>
        <w:t xml:space="preserve"> к</w:t>
      </w:r>
      <w:r>
        <w:rPr>
          <w:color w:val="111111"/>
          <w:sz w:val="28"/>
          <w:szCs w:val="28"/>
          <w:lang w:val="ru-RU"/>
        </w:rPr>
        <w:t xml:space="preserve"> 2</w:t>
      </w:r>
      <w:r w:rsidR="00F93373" w:rsidRPr="00F93373">
        <w:rPr>
          <w:color w:val="111111"/>
          <w:sz w:val="28"/>
          <w:szCs w:val="28"/>
          <w:lang w:val="ru-RU"/>
        </w:rPr>
        <w:t xml:space="preserve">020 году объем рынка электронной коммерции составит более 2180 млрд. руб. </w:t>
      </w:r>
      <w:r w:rsidR="00F93373" w:rsidRPr="00630EC3">
        <w:rPr>
          <w:color w:val="111111"/>
          <w:sz w:val="28"/>
          <w:szCs w:val="28"/>
          <w:lang w:val="ru-RU"/>
        </w:rPr>
        <w:t>(рисунок 1).</w:t>
      </w:r>
    </w:p>
    <w:p w:rsidR="00F93373" w:rsidRPr="00630EC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noProof/>
          <w:color w:val="111111"/>
          <w:sz w:val="28"/>
          <w:szCs w:val="28"/>
        </w:rPr>
        <w:drawing>
          <wp:inline distT="0" distB="0" distL="0" distR="0">
            <wp:extent cx="4714875" cy="2047875"/>
            <wp:effectExtent l="19050" t="0" r="9525" b="0"/>
            <wp:docPr id="11" name="Picture 11" descr="http://web.snauka.ru/wp-content/uploads/2013/10/100713_102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snauka.ru/wp-content/uploads/2013/10/100713_1022_1.png"/>
                    <pic:cNvPicPr>
                      <a:picLocks noChangeAspect="1" noChangeArrowheads="1"/>
                    </pic:cNvPicPr>
                  </pic:nvPicPr>
                  <pic:blipFill>
                    <a:blip r:embed="rId9"/>
                    <a:srcRect/>
                    <a:stretch>
                      <a:fillRect/>
                    </a:stretch>
                  </pic:blipFill>
                  <pic:spPr bwMode="auto">
                    <a:xfrm>
                      <a:off x="0" y="0"/>
                      <a:ext cx="4714875" cy="2047875"/>
                    </a:xfrm>
                    <a:prstGeom prst="rect">
                      <a:avLst/>
                    </a:prstGeom>
                    <a:noFill/>
                    <a:ln w="9525">
                      <a:noFill/>
                      <a:miter lim="800000"/>
                      <a:headEnd/>
                      <a:tailEnd/>
                    </a:ln>
                  </pic:spPr>
                </pic:pic>
              </a:graphicData>
            </a:graphic>
          </wp:inline>
        </w:drawing>
      </w:r>
    </w:p>
    <w:p w:rsidR="00F93373" w:rsidRPr="00C6533B" w:rsidRDefault="00F93373" w:rsidP="00F93373">
      <w:pPr>
        <w:pStyle w:val="NormalWeb"/>
        <w:shd w:val="clear" w:color="auto" w:fill="FFFFFF"/>
        <w:spacing w:before="0" w:beforeAutospacing="0" w:after="0" w:afterAutospacing="0" w:line="360" w:lineRule="auto"/>
        <w:jc w:val="center"/>
        <w:rPr>
          <w:b/>
          <w:color w:val="111111"/>
          <w:sz w:val="28"/>
          <w:szCs w:val="28"/>
          <w:lang w:val="ru-RU"/>
        </w:rPr>
      </w:pPr>
      <w:r w:rsidRPr="00C6533B">
        <w:rPr>
          <w:b/>
          <w:color w:val="111111"/>
          <w:sz w:val="28"/>
          <w:szCs w:val="28"/>
          <w:lang w:val="ru-RU"/>
        </w:rPr>
        <w:t>Рисунок 1 – Объем рынка электронной коммерции в России (млрд. руб.)</w:t>
      </w:r>
    </w:p>
    <w:p w:rsidR="00F93373" w:rsidRPr="00F93373" w:rsidRDefault="00AB6B22" w:rsidP="00C6533B">
      <w:pPr>
        <w:pStyle w:val="NormalWeb"/>
        <w:shd w:val="clear" w:color="auto" w:fill="FFFFFF"/>
        <w:spacing w:before="0" w:beforeAutospacing="0" w:after="0" w:afterAutospacing="0" w:line="360" w:lineRule="auto"/>
        <w:jc w:val="both"/>
        <w:rPr>
          <w:color w:val="111111"/>
          <w:sz w:val="28"/>
          <w:szCs w:val="28"/>
          <w:lang w:val="ru-RU"/>
        </w:rPr>
      </w:pPr>
      <w:r>
        <w:rPr>
          <w:color w:val="111111"/>
          <w:sz w:val="28"/>
          <w:szCs w:val="28"/>
          <w:lang w:val="ru-RU"/>
        </w:rPr>
        <w:tab/>
      </w:r>
      <w:r w:rsidR="00EC43B4">
        <w:rPr>
          <w:color w:val="111111"/>
          <w:sz w:val="28"/>
          <w:szCs w:val="28"/>
          <w:lang w:val="ru-RU"/>
        </w:rPr>
        <w:t>Следует отметить тот факт, что</w:t>
      </w:r>
      <w:r w:rsidR="00F93373" w:rsidRPr="00F93373">
        <w:rPr>
          <w:color w:val="111111"/>
          <w:sz w:val="28"/>
          <w:szCs w:val="28"/>
          <w:lang w:val="ru-RU"/>
        </w:rPr>
        <w:t xml:space="preserve"> сегмент электронной коммерции в экономике нашей страны стал заметен только </w:t>
      </w:r>
      <w:r w:rsidR="00A63F79">
        <w:rPr>
          <w:color w:val="111111"/>
          <w:sz w:val="28"/>
          <w:szCs w:val="28"/>
          <w:lang w:val="ru-RU"/>
        </w:rPr>
        <w:t xml:space="preserve">за </w:t>
      </w:r>
      <w:r w:rsidR="00F93373" w:rsidRPr="00F93373">
        <w:rPr>
          <w:color w:val="111111"/>
          <w:sz w:val="28"/>
          <w:szCs w:val="28"/>
          <w:lang w:val="ru-RU"/>
        </w:rPr>
        <w:t xml:space="preserve">последние </w:t>
      </w:r>
      <w:r w:rsidR="00A63F79">
        <w:rPr>
          <w:color w:val="111111"/>
          <w:sz w:val="28"/>
          <w:szCs w:val="28"/>
          <w:lang w:val="ru-RU"/>
        </w:rPr>
        <w:t>несколько лет</w:t>
      </w:r>
      <w:r w:rsidR="00F93373" w:rsidRPr="00F93373">
        <w:rPr>
          <w:color w:val="111111"/>
          <w:sz w:val="28"/>
          <w:szCs w:val="28"/>
          <w:lang w:val="ru-RU"/>
        </w:rPr>
        <w:t xml:space="preserve">. До 2011 года доля продаж </w:t>
      </w:r>
      <w:r w:rsidR="001D3CD5">
        <w:rPr>
          <w:color w:val="111111"/>
          <w:sz w:val="28"/>
          <w:szCs w:val="28"/>
          <w:lang w:val="ru-RU"/>
        </w:rPr>
        <w:t>посредством</w:t>
      </w:r>
      <w:r w:rsidR="00F93373" w:rsidRPr="00F93373">
        <w:rPr>
          <w:color w:val="111111"/>
          <w:sz w:val="28"/>
          <w:szCs w:val="28"/>
          <w:lang w:val="ru-RU"/>
        </w:rPr>
        <w:t xml:space="preserve"> интернет</w:t>
      </w:r>
      <w:r w:rsidR="001D3CD5">
        <w:rPr>
          <w:color w:val="111111"/>
          <w:sz w:val="28"/>
          <w:szCs w:val="28"/>
          <w:lang w:val="ru-RU"/>
        </w:rPr>
        <w:t>а</w:t>
      </w:r>
      <w:r w:rsidR="00F93373" w:rsidRPr="00F93373">
        <w:rPr>
          <w:color w:val="111111"/>
          <w:sz w:val="28"/>
          <w:szCs w:val="28"/>
          <w:lang w:val="ru-RU"/>
        </w:rPr>
        <w:t xml:space="preserve"> составляла менее 1% от общего объема торговли России, в 2012 – около 2% (рисунок 2). </w:t>
      </w:r>
      <w:r w:rsidR="00EC43B4">
        <w:rPr>
          <w:color w:val="111111"/>
          <w:sz w:val="28"/>
          <w:szCs w:val="28"/>
          <w:lang w:val="ru-RU"/>
        </w:rPr>
        <w:t>Схожие</w:t>
      </w:r>
      <w:r w:rsidR="00F93373" w:rsidRPr="00F93373">
        <w:rPr>
          <w:color w:val="111111"/>
          <w:sz w:val="28"/>
          <w:szCs w:val="28"/>
          <w:lang w:val="ru-RU"/>
        </w:rPr>
        <w:t xml:space="preserve"> показатели </w:t>
      </w:r>
      <w:r w:rsidR="00EC43B4">
        <w:rPr>
          <w:color w:val="111111"/>
          <w:sz w:val="28"/>
          <w:szCs w:val="28"/>
          <w:lang w:val="ru-RU"/>
        </w:rPr>
        <w:t>имели место</w:t>
      </w:r>
      <w:r w:rsidR="00F93373" w:rsidRPr="00F93373">
        <w:rPr>
          <w:color w:val="111111"/>
          <w:sz w:val="28"/>
          <w:szCs w:val="28"/>
          <w:lang w:val="ru-RU"/>
        </w:rPr>
        <w:t xml:space="preserve"> в США и Велико</w:t>
      </w:r>
      <w:r w:rsidR="00EC43B4">
        <w:rPr>
          <w:color w:val="111111"/>
          <w:sz w:val="28"/>
          <w:szCs w:val="28"/>
          <w:lang w:val="ru-RU"/>
        </w:rPr>
        <w:t xml:space="preserve">британии в 2003 и 2005 годах, на </w:t>
      </w:r>
      <w:r w:rsidR="00EC43B4">
        <w:rPr>
          <w:color w:val="111111"/>
          <w:sz w:val="28"/>
          <w:szCs w:val="28"/>
          <w:lang w:val="ru-RU"/>
        </w:rPr>
        <w:lastRenderedPageBreak/>
        <w:t>сегодняшний день</w:t>
      </w:r>
      <w:r w:rsidR="00F93373" w:rsidRPr="00F93373">
        <w:rPr>
          <w:color w:val="111111"/>
          <w:sz w:val="28"/>
          <w:szCs w:val="28"/>
          <w:lang w:val="ru-RU"/>
        </w:rPr>
        <w:t xml:space="preserve"> доля е-</w:t>
      </w:r>
      <w:r w:rsidR="00F93373" w:rsidRPr="00F93373">
        <w:rPr>
          <w:color w:val="111111"/>
          <w:sz w:val="28"/>
          <w:szCs w:val="28"/>
        </w:rPr>
        <w:t>commerce</w:t>
      </w:r>
      <w:r w:rsidR="00F93373" w:rsidRPr="00F93373">
        <w:rPr>
          <w:color w:val="111111"/>
          <w:sz w:val="28"/>
          <w:szCs w:val="28"/>
          <w:lang w:val="ru-RU"/>
        </w:rPr>
        <w:t xml:space="preserve"> в </w:t>
      </w:r>
      <w:r w:rsidR="00EC43B4">
        <w:rPr>
          <w:color w:val="111111"/>
          <w:sz w:val="28"/>
          <w:szCs w:val="28"/>
          <w:lang w:val="ru-RU"/>
        </w:rPr>
        <w:t>данных</w:t>
      </w:r>
      <w:r w:rsidR="00F93373" w:rsidRPr="00F93373">
        <w:rPr>
          <w:color w:val="111111"/>
          <w:sz w:val="28"/>
          <w:szCs w:val="28"/>
          <w:lang w:val="ru-RU"/>
        </w:rPr>
        <w:t xml:space="preserve"> странах занимает более 10%, </w:t>
      </w:r>
      <w:r w:rsidR="00EC43B4">
        <w:rPr>
          <w:color w:val="111111"/>
          <w:sz w:val="28"/>
          <w:szCs w:val="28"/>
          <w:lang w:val="ru-RU"/>
        </w:rPr>
        <w:t>с чего мы можем</w:t>
      </w:r>
      <w:r w:rsidR="00F93373" w:rsidRPr="00F93373">
        <w:rPr>
          <w:color w:val="111111"/>
          <w:sz w:val="28"/>
          <w:szCs w:val="28"/>
          <w:lang w:val="ru-RU"/>
        </w:rPr>
        <w:t xml:space="preserve"> сделать вывод о наличии </w:t>
      </w:r>
      <w:r w:rsidR="00EC43B4">
        <w:rPr>
          <w:color w:val="111111"/>
          <w:sz w:val="28"/>
          <w:szCs w:val="28"/>
          <w:lang w:val="ru-RU"/>
        </w:rPr>
        <w:t>определеннго потенциала</w:t>
      </w:r>
      <w:r w:rsidR="00F93373" w:rsidRPr="00F93373">
        <w:rPr>
          <w:color w:val="111111"/>
          <w:sz w:val="28"/>
          <w:szCs w:val="28"/>
          <w:lang w:val="ru-RU"/>
        </w:rPr>
        <w:t xml:space="preserve"> для дальнейшего роста рынка электронной коммерции России. </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427C6F">
        <w:rPr>
          <w:color w:val="000000"/>
          <w:sz w:val="28"/>
          <w:szCs w:val="28"/>
          <w:lang w:val="ru-RU"/>
        </w:rPr>
        <w:t>Справедливо заметить, что на</w:t>
      </w:r>
      <w:r w:rsidR="00F93373" w:rsidRPr="00F93373">
        <w:rPr>
          <w:color w:val="000000"/>
          <w:sz w:val="28"/>
          <w:szCs w:val="28"/>
          <w:lang w:val="ru-RU"/>
        </w:rPr>
        <w:t xml:space="preserve"> Росси</w:t>
      </w:r>
      <w:r w:rsidR="00427C6F">
        <w:rPr>
          <w:color w:val="000000"/>
          <w:sz w:val="28"/>
          <w:szCs w:val="28"/>
          <w:lang w:val="ru-RU"/>
        </w:rPr>
        <w:t>йском рынке интернет-торговле присутствует</w:t>
      </w:r>
      <w:r w:rsidR="00F93373" w:rsidRPr="00F93373">
        <w:rPr>
          <w:color w:val="000000"/>
          <w:sz w:val="28"/>
          <w:szCs w:val="28"/>
          <w:lang w:val="ru-RU"/>
        </w:rPr>
        <w:t xml:space="preserve"> дисбаланс в развитии (рисунок 3). </w:t>
      </w:r>
      <w:r w:rsidR="00427C6F">
        <w:rPr>
          <w:color w:val="000000"/>
          <w:sz w:val="28"/>
          <w:szCs w:val="28"/>
          <w:lang w:val="ru-RU"/>
        </w:rPr>
        <w:t>Примерно</w:t>
      </w:r>
      <w:r w:rsidR="00F93373" w:rsidRPr="00F93373">
        <w:rPr>
          <w:color w:val="000000"/>
          <w:sz w:val="28"/>
          <w:szCs w:val="28"/>
          <w:lang w:val="ru-RU"/>
        </w:rPr>
        <w:t xml:space="preserve"> 60% интернет-</w:t>
      </w:r>
      <w:r w:rsidR="00427C6F">
        <w:rPr>
          <w:color w:val="000000"/>
          <w:sz w:val="28"/>
          <w:szCs w:val="28"/>
          <w:lang w:val="ru-RU"/>
        </w:rPr>
        <w:t xml:space="preserve">пректов ориентированы на большие город, такие как </w:t>
      </w:r>
      <w:r w:rsidR="00F93373" w:rsidRPr="00F93373">
        <w:rPr>
          <w:color w:val="000000"/>
          <w:sz w:val="28"/>
          <w:szCs w:val="28"/>
          <w:lang w:val="ru-RU"/>
        </w:rPr>
        <w:t>Москв</w:t>
      </w:r>
      <w:r w:rsidR="00427C6F">
        <w:rPr>
          <w:color w:val="000000"/>
          <w:sz w:val="28"/>
          <w:szCs w:val="28"/>
          <w:lang w:val="ru-RU"/>
        </w:rPr>
        <w:t>а</w:t>
      </w:r>
      <w:r w:rsidR="00F93373" w:rsidRPr="00F93373">
        <w:rPr>
          <w:color w:val="000000"/>
          <w:sz w:val="28"/>
          <w:szCs w:val="28"/>
          <w:lang w:val="ru-RU"/>
        </w:rPr>
        <w:t xml:space="preserve"> и</w:t>
      </w:r>
      <w:r w:rsidR="0072405D">
        <w:rPr>
          <w:color w:val="000000"/>
          <w:sz w:val="28"/>
          <w:szCs w:val="28"/>
          <w:lang w:val="ru-RU"/>
        </w:rPr>
        <w:t>ли</w:t>
      </w:r>
      <w:r w:rsidR="00F93373" w:rsidRPr="00F93373">
        <w:rPr>
          <w:color w:val="000000"/>
          <w:sz w:val="28"/>
          <w:szCs w:val="28"/>
          <w:lang w:val="ru-RU"/>
        </w:rPr>
        <w:t xml:space="preserve"> Санкт-Петербург</w:t>
      </w:r>
      <w:r w:rsidR="007B55C8">
        <w:rPr>
          <w:color w:val="000000"/>
          <w:sz w:val="28"/>
          <w:szCs w:val="28"/>
          <w:lang w:val="ru-RU"/>
        </w:rPr>
        <w:t xml:space="preserve"> </w:t>
      </w:r>
      <w:r w:rsidR="00F93373" w:rsidRPr="00F93373">
        <w:rPr>
          <w:color w:val="000000"/>
          <w:sz w:val="28"/>
          <w:szCs w:val="28"/>
          <w:lang w:val="ru-RU"/>
        </w:rPr>
        <w:t>, где проживают около 15% населения страны</w:t>
      </w:r>
      <w:r w:rsidR="00F93373" w:rsidRPr="0084482F">
        <w:rPr>
          <w:color w:val="000000"/>
          <w:sz w:val="28"/>
          <w:szCs w:val="28"/>
          <w:lang w:val="ru-RU"/>
        </w:rPr>
        <w:t>.</w:t>
      </w:r>
      <w:r w:rsidR="00F93373" w:rsidRPr="0084482F">
        <w:rPr>
          <w:rStyle w:val="apple-converted-space"/>
          <w:color w:val="000000"/>
          <w:sz w:val="28"/>
          <w:szCs w:val="28"/>
        </w:rPr>
        <w:t> </w:t>
      </w:r>
      <w:r w:rsidR="0084482F">
        <w:rPr>
          <w:rStyle w:val="apple-converted-space"/>
          <w:color w:val="000000"/>
          <w:sz w:val="28"/>
          <w:szCs w:val="28"/>
          <w:lang w:val="ru-RU"/>
        </w:rPr>
        <w:t>Э</w:t>
      </w:r>
      <w:r w:rsidR="0084482F" w:rsidRPr="0084482F">
        <w:rPr>
          <w:rStyle w:val="apple-converted-space"/>
          <w:color w:val="000000"/>
          <w:sz w:val="28"/>
          <w:szCs w:val="28"/>
          <w:lang w:val="ru-RU"/>
        </w:rPr>
        <w:t xml:space="preserve">ксперты из </w:t>
      </w:r>
      <w:r w:rsidR="0084482F" w:rsidRPr="0084482F">
        <w:rPr>
          <w:rStyle w:val="apple-converted-space"/>
          <w:color w:val="000000"/>
          <w:sz w:val="28"/>
          <w:szCs w:val="28"/>
        </w:rPr>
        <w:t>Mo</w:t>
      </w:r>
      <w:r w:rsidR="0084482F" w:rsidRPr="0084482F">
        <w:rPr>
          <w:rStyle w:val="apple-converted-space"/>
          <w:color w:val="000000"/>
          <w:sz w:val="28"/>
          <w:szCs w:val="28"/>
        </w:rPr>
        <w:t>r</w:t>
      </w:r>
      <w:r w:rsidR="0084482F" w:rsidRPr="0084482F">
        <w:rPr>
          <w:rStyle w:val="apple-converted-space"/>
          <w:color w:val="000000"/>
          <w:sz w:val="28"/>
          <w:szCs w:val="28"/>
        </w:rPr>
        <w:t>gan</w:t>
      </w:r>
      <w:r w:rsidR="0084482F" w:rsidRPr="0084482F">
        <w:rPr>
          <w:rStyle w:val="apple-converted-space"/>
          <w:color w:val="000000"/>
          <w:sz w:val="28"/>
          <w:szCs w:val="28"/>
          <w:lang w:val="ru-RU"/>
        </w:rPr>
        <w:t xml:space="preserve"> </w:t>
      </w:r>
      <w:r w:rsidR="0084482F" w:rsidRPr="0084482F">
        <w:rPr>
          <w:rStyle w:val="apple-converted-space"/>
          <w:color w:val="000000"/>
          <w:sz w:val="28"/>
          <w:szCs w:val="28"/>
        </w:rPr>
        <w:t>Stanley</w:t>
      </w:r>
      <w:r w:rsidR="0084482F" w:rsidRPr="0084482F">
        <w:rPr>
          <w:rStyle w:val="apple-converted-space"/>
          <w:color w:val="000000"/>
          <w:sz w:val="28"/>
          <w:szCs w:val="28"/>
          <w:lang w:val="ru-RU"/>
        </w:rPr>
        <w:t xml:space="preserve"> прогнозируют что  к 2019-2020 году объемы продаж через</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сеть интернет для вырастут на 30% для столичных городов , и примерно 55% для</w:t>
      </w:r>
      <w:r w:rsidR="0084482F">
        <w:rPr>
          <w:rStyle w:val="apple-converted-space"/>
          <w:color w:val="000000"/>
          <w:sz w:val="28"/>
          <w:szCs w:val="28"/>
          <w:lang w:val="ru-RU"/>
        </w:rPr>
        <w:t xml:space="preserve"> </w:t>
      </w:r>
      <w:r w:rsidR="0084482F" w:rsidRPr="0084482F">
        <w:rPr>
          <w:rStyle w:val="apple-converted-space"/>
          <w:color w:val="000000"/>
          <w:sz w:val="28"/>
          <w:szCs w:val="28"/>
          <w:lang w:val="ru-RU"/>
        </w:rPr>
        <w:t>региональных городов.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5953125" cy="3105150"/>
            <wp:effectExtent l="19050" t="0" r="9525" b="0"/>
            <wp:docPr id="13" name="Picture 13" descr="http://web.snauka.ru/wp-content/uploads/2013/10/100713_1022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eb.snauka.ru/wp-content/uploads/2013/10/100713_1022_3.png"/>
                    <pic:cNvPicPr>
                      <a:picLocks noChangeAspect="1" noChangeArrowheads="1"/>
                    </pic:cNvPicPr>
                  </pic:nvPicPr>
                  <pic:blipFill>
                    <a:blip r:embed="rId10"/>
                    <a:srcRect/>
                    <a:stretch>
                      <a:fillRect/>
                    </a:stretch>
                  </pic:blipFill>
                  <pic:spPr bwMode="auto">
                    <a:xfrm>
                      <a:off x="0" y="0"/>
                      <a:ext cx="5953125" cy="3105150"/>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3 – Прогноз распределения продаж через Интернет</w:t>
      </w:r>
      <w:r w:rsidRPr="00F93373">
        <w:rPr>
          <w:color w:val="111111"/>
          <w:sz w:val="28"/>
          <w:szCs w:val="28"/>
        </w:rPr>
        <w:t> </w:t>
      </w:r>
      <w:r w:rsidRPr="00F93373">
        <w:rPr>
          <w:color w:val="111111"/>
          <w:sz w:val="28"/>
          <w:szCs w:val="28"/>
          <w:lang w:val="ru-RU"/>
        </w:rPr>
        <w:t>по регионам России</w:t>
      </w:r>
    </w:p>
    <w:p w:rsidR="00F93373" w:rsidRPr="0084482F" w:rsidRDefault="00A63F79" w:rsidP="0084482F">
      <w:pPr>
        <w:pStyle w:val="NormalWeb"/>
        <w:shd w:val="clear" w:color="auto" w:fill="FFFFFF"/>
        <w:spacing w:after="0" w:line="360" w:lineRule="auto"/>
        <w:jc w:val="both"/>
        <w:rPr>
          <w:color w:val="000000"/>
          <w:sz w:val="28"/>
          <w:szCs w:val="28"/>
          <w:lang w:val="ru-RU"/>
        </w:rPr>
      </w:pPr>
      <w:r>
        <w:rPr>
          <w:color w:val="000000"/>
          <w:sz w:val="28"/>
          <w:szCs w:val="28"/>
          <w:lang w:val="ru-RU"/>
        </w:rPr>
        <w:tab/>
      </w:r>
      <w:r w:rsidR="0084482F" w:rsidRPr="0084482F">
        <w:rPr>
          <w:color w:val="000000"/>
          <w:sz w:val="28"/>
          <w:szCs w:val="28"/>
          <w:lang w:val="ru-RU"/>
        </w:rPr>
        <w:t>По результатам исследований за 2016 год, на рынке российской интернет коммерции</w:t>
      </w:r>
      <w:r w:rsidR="0084482F">
        <w:rPr>
          <w:color w:val="000000"/>
          <w:sz w:val="28"/>
          <w:szCs w:val="28"/>
          <w:lang w:val="ru-RU"/>
        </w:rPr>
        <w:t xml:space="preserve"> </w:t>
      </w:r>
      <w:r w:rsidR="0084482F" w:rsidRPr="0084482F">
        <w:rPr>
          <w:color w:val="000000"/>
          <w:sz w:val="28"/>
          <w:szCs w:val="28"/>
          <w:lang w:val="ru-RU"/>
        </w:rPr>
        <w:t xml:space="preserve">преимущественно распростроняются цифровая </w:t>
      </w:r>
      <w:r w:rsidR="0084482F" w:rsidRPr="0084482F">
        <w:rPr>
          <w:color w:val="000000"/>
          <w:sz w:val="28"/>
          <w:szCs w:val="28"/>
          <w:lang w:val="ru-RU"/>
        </w:rPr>
        <w:lastRenderedPageBreak/>
        <w:t>продукция, доля которой 64% в рублях эта</w:t>
      </w:r>
      <w:r w:rsidR="0084482F">
        <w:rPr>
          <w:color w:val="000000"/>
          <w:sz w:val="28"/>
          <w:szCs w:val="28"/>
          <w:lang w:val="ru-RU"/>
        </w:rPr>
        <w:t xml:space="preserve"> </w:t>
      </w:r>
      <w:r w:rsidR="0084482F" w:rsidRPr="0084482F">
        <w:rPr>
          <w:color w:val="000000"/>
          <w:sz w:val="28"/>
          <w:szCs w:val="28"/>
          <w:lang w:val="ru-RU"/>
        </w:rPr>
        <w:t>оценка состовляет 254,9 млрд. (рисунок 4). Большинство покупок в коммерческих онлайн сервисах это как правило бронь билетов,  аудио, видео или любая другая цифровая продукция,</w:t>
      </w:r>
      <w:r w:rsidR="0084482F">
        <w:rPr>
          <w:color w:val="000000"/>
          <w:sz w:val="28"/>
          <w:szCs w:val="28"/>
          <w:lang w:val="ru-RU"/>
        </w:rPr>
        <w:t xml:space="preserve"> </w:t>
      </w:r>
      <w:r w:rsidR="0084482F" w:rsidRPr="0084482F">
        <w:rPr>
          <w:color w:val="000000"/>
          <w:sz w:val="28"/>
          <w:szCs w:val="28"/>
          <w:lang w:val="ru-RU"/>
        </w:rPr>
        <w:t>бронь гостиниц или оплата путевок. Так же онлайн комерция часто используется для</w:t>
      </w:r>
      <w:r w:rsidR="0084482F">
        <w:rPr>
          <w:color w:val="000000"/>
          <w:sz w:val="28"/>
          <w:szCs w:val="28"/>
          <w:lang w:val="ru-RU"/>
        </w:rPr>
        <w:t xml:space="preserve"> </w:t>
      </w:r>
      <w:r w:rsidR="0084482F" w:rsidRPr="0084482F">
        <w:rPr>
          <w:color w:val="000000"/>
          <w:sz w:val="28"/>
          <w:szCs w:val="28"/>
          <w:lang w:val="ru-RU"/>
        </w:rPr>
        <w:t>оплаты коммунальный услуг, мобильной связи или штрафов.</w:t>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rPr>
      </w:pPr>
      <w:r w:rsidRPr="00F93373">
        <w:rPr>
          <w:noProof/>
          <w:color w:val="111111"/>
          <w:sz w:val="28"/>
          <w:szCs w:val="28"/>
        </w:rPr>
        <w:drawing>
          <wp:inline distT="0" distB="0" distL="0" distR="0">
            <wp:extent cx="2819400" cy="1285875"/>
            <wp:effectExtent l="19050" t="0" r="0" b="0"/>
            <wp:docPr id="14" name="Picture 14" descr="http://web.snauka.ru/wp-content/uploads/2013/10/100713_1022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eb.snauka.ru/wp-content/uploads/2013/10/100713_1022_4.png"/>
                    <pic:cNvPicPr>
                      <a:picLocks noChangeAspect="1" noChangeArrowheads="1"/>
                    </pic:cNvPicPr>
                  </pic:nvPicPr>
                  <pic:blipFill>
                    <a:blip r:embed="rId11"/>
                    <a:srcRect/>
                    <a:stretch>
                      <a:fillRect/>
                    </a:stretch>
                  </pic:blipFill>
                  <pic:spPr bwMode="auto">
                    <a:xfrm>
                      <a:off x="0" y="0"/>
                      <a:ext cx="2819400" cy="1285875"/>
                    </a:xfrm>
                    <a:prstGeom prst="rect">
                      <a:avLst/>
                    </a:prstGeom>
                    <a:noFill/>
                    <a:ln w="9525">
                      <a:noFill/>
                      <a:miter lim="800000"/>
                      <a:headEnd/>
                      <a:tailEnd/>
                    </a:ln>
                  </pic:spPr>
                </pic:pic>
              </a:graphicData>
            </a:graphic>
          </wp:inline>
        </w:drawing>
      </w:r>
      <w:r w:rsidRPr="00F93373">
        <w:rPr>
          <w:noProof/>
          <w:color w:val="111111"/>
          <w:sz w:val="28"/>
          <w:szCs w:val="28"/>
        </w:rPr>
        <w:drawing>
          <wp:inline distT="0" distB="0" distL="0" distR="0">
            <wp:extent cx="2800350" cy="1285875"/>
            <wp:effectExtent l="19050" t="0" r="0" b="0"/>
            <wp:docPr id="15" name="Picture 15" descr="http://web.snauka.ru/wp-content/uploads/2013/10/100713_1022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eb.snauka.ru/wp-content/uploads/2013/10/100713_1022_5.png"/>
                    <pic:cNvPicPr>
                      <a:picLocks noChangeAspect="1" noChangeArrowheads="1"/>
                    </pic:cNvPicPr>
                  </pic:nvPicPr>
                  <pic:blipFill>
                    <a:blip r:embed="rId12"/>
                    <a:srcRect/>
                    <a:stretch>
                      <a:fillRect/>
                    </a:stretch>
                  </pic:blipFill>
                  <pic:spPr bwMode="auto">
                    <a:xfrm>
                      <a:off x="0" y="0"/>
                      <a:ext cx="2800350" cy="1285875"/>
                    </a:xfrm>
                    <a:prstGeom prst="rect">
                      <a:avLst/>
                    </a:prstGeom>
                    <a:noFill/>
                    <a:ln w="9525">
                      <a:noFill/>
                      <a:miter lim="800000"/>
                      <a:headEnd/>
                      <a:tailEnd/>
                    </a:ln>
                  </pic:spPr>
                </pic:pic>
              </a:graphicData>
            </a:graphic>
          </wp:inline>
        </w:drawing>
      </w:r>
    </w:p>
    <w:p w:rsidR="00F93373" w:rsidRPr="00F93373" w:rsidRDefault="00F93373" w:rsidP="00F93373">
      <w:pPr>
        <w:pStyle w:val="NormalWeb"/>
        <w:shd w:val="clear" w:color="auto" w:fill="FFFFFF"/>
        <w:spacing w:before="0" w:beforeAutospacing="0" w:after="0" w:afterAutospacing="0" w:line="360" w:lineRule="auto"/>
        <w:jc w:val="center"/>
        <w:rPr>
          <w:color w:val="111111"/>
          <w:sz w:val="28"/>
          <w:szCs w:val="28"/>
          <w:lang w:val="ru-RU"/>
        </w:rPr>
      </w:pPr>
      <w:r w:rsidRPr="00F93373">
        <w:rPr>
          <w:color w:val="111111"/>
          <w:sz w:val="28"/>
          <w:szCs w:val="28"/>
          <w:lang w:val="ru-RU"/>
        </w:rPr>
        <w:t>Рисунок 4 – Структура рынка электронной коммерции</w:t>
      </w:r>
      <w:r w:rsidRPr="00F93373">
        <w:rPr>
          <w:color w:val="111111"/>
          <w:sz w:val="28"/>
          <w:szCs w:val="28"/>
        </w:rPr>
        <w:t> </w:t>
      </w:r>
      <w:r w:rsidRPr="00F93373">
        <w:rPr>
          <w:color w:val="111111"/>
          <w:sz w:val="28"/>
          <w:szCs w:val="28"/>
          <w:lang w:val="ru-RU"/>
        </w:rPr>
        <w:t>в России 2012 и 2017гг.</w:t>
      </w:r>
    </w:p>
    <w:p w:rsidR="00B40457" w:rsidRPr="00FB11A3" w:rsidRDefault="00C6533B" w:rsidP="0084482F">
      <w:pPr>
        <w:pStyle w:val="NormalWeb"/>
        <w:shd w:val="clear" w:color="auto" w:fill="FFFFFF"/>
        <w:spacing w:after="0" w:line="360" w:lineRule="auto"/>
        <w:jc w:val="both"/>
        <w:rPr>
          <w:color w:val="111111"/>
          <w:sz w:val="28"/>
          <w:szCs w:val="28"/>
          <w:lang w:val="ru-RU"/>
        </w:rPr>
      </w:pPr>
      <w:r>
        <w:rPr>
          <w:color w:val="111111"/>
          <w:sz w:val="28"/>
          <w:szCs w:val="28"/>
          <w:lang w:val="ru-RU"/>
        </w:rPr>
        <w:tab/>
      </w:r>
      <w:r w:rsidR="0084482F" w:rsidRPr="0084482F">
        <w:rPr>
          <w:color w:val="111111"/>
          <w:sz w:val="28"/>
          <w:szCs w:val="28"/>
          <w:lang w:val="ru-RU"/>
        </w:rPr>
        <w:t xml:space="preserve">Что касается реально существующих товаров для которых необходима курьерская </w:t>
      </w:r>
      <w:r w:rsidR="0084482F">
        <w:rPr>
          <w:color w:val="111111"/>
          <w:sz w:val="28"/>
          <w:szCs w:val="28"/>
          <w:lang w:val="ru-RU"/>
        </w:rPr>
        <w:t xml:space="preserve"> </w:t>
      </w:r>
      <w:r w:rsidR="0084482F" w:rsidRPr="0084482F">
        <w:rPr>
          <w:color w:val="111111"/>
          <w:sz w:val="28"/>
          <w:szCs w:val="28"/>
          <w:lang w:val="ru-RU"/>
        </w:rPr>
        <w:t>доставка их доля</w:t>
      </w:r>
      <w:r w:rsidR="0084482F">
        <w:rPr>
          <w:color w:val="111111"/>
          <w:sz w:val="28"/>
          <w:szCs w:val="28"/>
          <w:lang w:val="ru-RU"/>
        </w:rPr>
        <w:t xml:space="preserve"> </w:t>
      </w:r>
      <w:r w:rsidR="0084482F" w:rsidRPr="0084482F">
        <w:rPr>
          <w:color w:val="111111"/>
          <w:sz w:val="28"/>
          <w:szCs w:val="28"/>
          <w:lang w:val="ru-RU"/>
        </w:rPr>
        <w:t xml:space="preserve">на рынке интернет торговли состовляет 36% от общей доли рынка, с особой </w:t>
      </w:r>
      <w:r w:rsidR="0084482F">
        <w:rPr>
          <w:color w:val="111111"/>
          <w:sz w:val="28"/>
          <w:szCs w:val="28"/>
          <w:lang w:val="ru-RU"/>
        </w:rPr>
        <w:t xml:space="preserve"> </w:t>
      </w:r>
      <w:r w:rsidR="0084482F" w:rsidRPr="0084482F">
        <w:rPr>
          <w:color w:val="111111"/>
          <w:sz w:val="28"/>
          <w:szCs w:val="28"/>
          <w:lang w:val="ru-RU"/>
        </w:rPr>
        <w:t>интенсивностью</w:t>
      </w:r>
      <w:r w:rsidR="0084482F">
        <w:rPr>
          <w:color w:val="111111"/>
          <w:sz w:val="28"/>
          <w:szCs w:val="28"/>
          <w:lang w:val="ru-RU"/>
        </w:rPr>
        <w:t xml:space="preserve"> </w:t>
      </w:r>
      <w:r w:rsidR="0084482F" w:rsidRPr="0084482F">
        <w:rPr>
          <w:color w:val="111111"/>
          <w:sz w:val="28"/>
          <w:szCs w:val="28"/>
          <w:lang w:val="ru-RU"/>
        </w:rPr>
        <w:t>растут продажи обуви, одежды, косметики а так же парфюмерии. Важно то что эта ниша</w:t>
      </w:r>
      <w:r w:rsidR="0084482F">
        <w:rPr>
          <w:color w:val="111111"/>
          <w:sz w:val="28"/>
          <w:szCs w:val="28"/>
          <w:lang w:val="ru-RU"/>
        </w:rPr>
        <w:t xml:space="preserve"> </w:t>
      </w:r>
      <w:r w:rsidR="0084482F" w:rsidRPr="0084482F">
        <w:rPr>
          <w:color w:val="111111"/>
          <w:sz w:val="28"/>
          <w:szCs w:val="28"/>
          <w:lang w:val="ru-RU"/>
        </w:rPr>
        <w:t>активно развивается  с того момента когда сформировался рынок, в конце 2011 - начале 2012 года общая сумма продаж состовляла 136,9 млрд. рублей, по результатам анализа за 2016 год,  этот показатель вырос в уже двое. Эксперты прогнозируют что в ближайшие год-два доля продаж физических товаров закрепит свои позиции на 40 - 45% от общей суммы продаж на рынке интернет торговли.</w:t>
      </w:r>
      <w:r w:rsidR="0084482F">
        <w:rPr>
          <w:color w:val="111111"/>
          <w:sz w:val="28"/>
          <w:szCs w:val="28"/>
          <w:lang w:val="ru-RU"/>
        </w:rPr>
        <w:t xml:space="preserve"> </w:t>
      </w:r>
      <w:r w:rsidR="0084482F" w:rsidRPr="0084482F">
        <w:rPr>
          <w:color w:val="111111"/>
          <w:sz w:val="28"/>
          <w:szCs w:val="28"/>
          <w:lang w:val="ru-RU"/>
        </w:rPr>
        <w:t>В Российской интернет коммерции присутствует ряд изьянов которые тормозят ее развитие. Одним</w:t>
      </w:r>
      <w:r w:rsidR="0084482F">
        <w:rPr>
          <w:color w:val="111111"/>
          <w:sz w:val="28"/>
          <w:szCs w:val="28"/>
          <w:lang w:val="ru-RU"/>
        </w:rPr>
        <w:t xml:space="preserve"> </w:t>
      </w:r>
      <w:r w:rsidR="0084482F" w:rsidRPr="0084482F">
        <w:rPr>
          <w:color w:val="111111"/>
          <w:sz w:val="28"/>
          <w:szCs w:val="28"/>
          <w:lang w:val="ru-RU"/>
        </w:rPr>
        <w:t>из таких одним их таких изьянов является то что продвижением занимаются</w:t>
      </w:r>
      <w:r w:rsidR="0084482F">
        <w:rPr>
          <w:color w:val="111111"/>
          <w:sz w:val="28"/>
          <w:szCs w:val="28"/>
          <w:lang w:val="ru-RU"/>
        </w:rPr>
        <w:t xml:space="preserve"> </w:t>
      </w:r>
      <w:r w:rsidR="0084482F" w:rsidRPr="0084482F">
        <w:rPr>
          <w:color w:val="111111"/>
          <w:sz w:val="28"/>
          <w:szCs w:val="28"/>
          <w:lang w:val="ru-RU"/>
        </w:rPr>
        <w:t>преимущественно, специалисты в области веб-разработки и ИТ,</w:t>
      </w:r>
      <w:r w:rsidR="0084482F">
        <w:rPr>
          <w:color w:val="111111"/>
          <w:sz w:val="28"/>
          <w:szCs w:val="28"/>
          <w:lang w:val="ru-RU"/>
        </w:rPr>
        <w:t xml:space="preserve"> </w:t>
      </w:r>
      <w:r w:rsidR="0084482F" w:rsidRPr="0084482F">
        <w:rPr>
          <w:color w:val="111111"/>
          <w:sz w:val="28"/>
          <w:szCs w:val="28"/>
          <w:lang w:val="ru-RU"/>
        </w:rPr>
        <w:t xml:space="preserve">а не специалисты в области </w:t>
      </w:r>
      <w:r w:rsidR="0084482F" w:rsidRPr="0084482F">
        <w:rPr>
          <w:color w:val="111111"/>
          <w:sz w:val="28"/>
          <w:szCs w:val="28"/>
          <w:lang w:val="ru-RU"/>
        </w:rPr>
        <w:lastRenderedPageBreak/>
        <w:t>торговли и ведения бизнеса. Это приводит к большему количеству</w:t>
      </w:r>
      <w:r w:rsidR="0084482F">
        <w:rPr>
          <w:color w:val="111111"/>
          <w:sz w:val="28"/>
          <w:szCs w:val="28"/>
          <w:lang w:val="ru-RU"/>
        </w:rPr>
        <w:t xml:space="preserve"> </w:t>
      </w:r>
      <w:r w:rsidR="0084482F" w:rsidRPr="0084482F">
        <w:rPr>
          <w:color w:val="111111"/>
          <w:sz w:val="28"/>
          <w:szCs w:val="28"/>
          <w:lang w:val="ru-RU"/>
        </w:rPr>
        <w:t>не жизнеспособных разработок, сложных в эксплуатации виртуальных магазинов.  Из этого мы можем сделать вывод что на сегоднешний день</w:t>
      </w:r>
      <w:r w:rsidR="0084482F">
        <w:rPr>
          <w:color w:val="111111"/>
          <w:sz w:val="28"/>
          <w:szCs w:val="28"/>
          <w:lang w:val="ru-RU"/>
        </w:rPr>
        <w:t xml:space="preserve"> все кто смог занять нишу российской </w:t>
      </w:r>
      <w:r w:rsidR="0084482F" w:rsidRPr="0084482F">
        <w:rPr>
          <w:color w:val="111111"/>
          <w:sz w:val="28"/>
          <w:szCs w:val="28"/>
          <w:lang w:val="ru-RU"/>
        </w:rPr>
        <w:t>электронной коммерции</w:t>
      </w:r>
      <w:r w:rsidR="0084482F">
        <w:rPr>
          <w:color w:val="111111"/>
          <w:sz w:val="28"/>
          <w:szCs w:val="28"/>
          <w:lang w:val="ru-RU"/>
        </w:rPr>
        <w:t xml:space="preserve"> </w:t>
      </w:r>
      <w:r w:rsidR="00A63F79" w:rsidRPr="00FB11A3">
        <w:rPr>
          <w:color w:val="000000"/>
          <w:sz w:val="28"/>
          <w:szCs w:val="28"/>
          <w:lang w:val="ru-RU"/>
        </w:rPr>
        <w:t xml:space="preserve">это мизерный процент от того количества предпренимателей </w:t>
      </w:r>
      <w:r w:rsidR="006E4642" w:rsidRPr="00FB11A3">
        <w:rPr>
          <w:color w:val="000000"/>
          <w:sz w:val="28"/>
          <w:szCs w:val="28"/>
          <w:lang w:val="ru-RU"/>
        </w:rPr>
        <w:t xml:space="preserve">которые пытались занять эту но их проекты оказались не жизни способными, </w:t>
      </w:r>
      <w:r w:rsidR="0000461E" w:rsidRPr="00FB11A3">
        <w:rPr>
          <w:color w:val="000000"/>
          <w:sz w:val="28"/>
          <w:szCs w:val="28"/>
          <w:lang w:val="ru-RU"/>
        </w:rPr>
        <w:t xml:space="preserve"> </w:t>
      </w:r>
      <w:r w:rsidR="00B40457" w:rsidRPr="00FB11A3">
        <w:rPr>
          <w:color w:val="000000"/>
          <w:sz w:val="28"/>
          <w:szCs w:val="28"/>
          <w:lang w:val="ru-RU"/>
        </w:rPr>
        <w:t>из-за отсутствия опыта ведения интернет бизнеса. Согласно результатам опросса, многие придприниматели как начинающие так и опытные готовы вливать финансы на развитие собственного электронного предприятия. Однако в силу того что их опыт не позволяет сделать правильный выбор в сотовлении списков и растоновки им приоритетов для вывода на виртуальную ветрину, в каких обьемах выполнять закупки для владельцев собственных складов. А так же управлять другими процессами.</w:t>
      </w:r>
    </w:p>
    <w:p w:rsidR="00FB11A3" w:rsidRDefault="00B40457"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Проанализировав сложившуюся ситуацию, </w:t>
      </w:r>
      <w:r w:rsidR="00C60A76">
        <w:rPr>
          <w:color w:val="000000"/>
          <w:sz w:val="28"/>
          <w:szCs w:val="28"/>
          <w:lang w:val="ru-RU"/>
        </w:rPr>
        <w:t>сделан</w:t>
      </w:r>
      <w:r>
        <w:rPr>
          <w:color w:val="000000"/>
          <w:sz w:val="28"/>
          <w:szCs w:val="28"/>
          <w:lang w:val="ru-RU"/>
        </w:rPr>
        <w:t xml:space="preserve"> вывод, учитывая количество только успешных владельцев электронного бизнеса это </w:t>
      </w:r>
      <w:r w:rsidR="00FB11A3">
        <w:rPr>
          <w:color w:val="000000"/>
          <w:sz w:val="28"/>
          <w:szCs w:val="28"/>
          <w:lang w:val="ru-RU"/>
        </w:rPr>
        <w:t xml:space="preserve">очень широая аудитория потенциальных потребителей разрабатываемого продукта. </w:t>
      </w:r>
    </w:p>
    <w:p w:rsidR="001D2B7A" w:rsidRDefault="00FB11A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tab/>
        <w:t xml:space="preserve">Так же обязательно нужно принять во внимание приведенный выше факт о том что много людей готовых вливать финансы в интернет комерцию но опасаются это делать в силу отсутствия навыков ведения интернет бизнесса. Это так же очень широкая аудитория потенциальных потребителей. Процент сбыта среди такого рода аудитории гараздо выше, так как они получают экспертную систему которая выполняет все статистические анализы расчитывает прогноз, сортирует списки товаров которые стоит закупать в будующем а какие нет. Так же </w:t>
      </w:r>
      <w:r w:rsidR="003E2D33">
        <w:rPr>
          <w:color w:val="000000"/>
          <w:sz w:val="28"/>
          <w:szCs w:val="28"/>
          <w:lang w:val="ru-RU"/>
        </w:rPr>
        <w:t xml:space="preserve">обладет другими функциями с которыми можно ознакомиться в документации. </w:t>
      </w:r>
    </w:p>
    <w:p w:rsidR="003E2D33" w:rsidRDefault="003E2D33" w:rsidP="00FB11A3">
      <w:pPr>
        <w:pStyle w:val="NormalWeb"/>
        <w:shd w:val="clear" w:color="auto" w:fill="FFFFFF"/>
        <w:spacing w:before="0" w:beforeAutospacing="0" w:after="0" w:afterAutospacing="0" w:line="360" w:lineRule="auto"/>
        <w:jc w:val="both"/>
        <w:rPr>
          <w:color w:val="000000"/>
          <w:sz w:val="28"/>
          <w:szCs w:val="28"/>
          <w:lang w:val="ru-RU"/>
        </w:rPr>
      </w:pPr>
      <w:r>
        <w:rPr>
          <w:color w:val="000000"/>
          <w:sz w:val="28"/>
          <w:szCs w:val="28"/>
          <w:lang w:val="ru-RU"/>
        </w:rPr>
        <w:lastRenderedPageBreak/>
        <w:tab/>
        <w:t>Разрабатываемая система практически полностью автоматизирует управление бизнес процессом, что гораздо снизит порог входимости новых предпринимателей на рынок интернет комерции.</w:t>
      </w:r>
    </w:p>
    <w:p w:rsidR="003E2D33" w:rsidRPr="00B40457" w:rsidRDefault="003E2D33" w:rsidP="00FB11A3">
      <w:pPr>
        <w:pStyle w:val="NormalWeb"/>
        <w:shd w:val="clear" w:color="auto" w:fill="FFFFFF"/>
        <w:spacing w:before="0" w:beforeAutospacing="0" w:after="0" w:afterAutospacing="0" w:line="360" w:lineRule="auto"/>
        <w:jc w:val="both"/>
        <w:rPr>
          <w:color w:val="111111"/>
          <w:sz w:val="28"/>
          <w:szCs w:val="28"/>
          <w:lang w:val="ru-RU"/>
        </w:rPr>
      </w:pPr>
      <w:r>
        <w:rPr>
          <w:color w:val="000000"/>
          <w:sz w:val="28"/>
          <w:szCs w:val="28"/>
          <w:lang w:val="ru-RU"/>
        </w:rPr>
        <w:tab/>
        <w:t>Разработка подобной экспертной системы действительно актуальн</w:t>
      </w:r>
      <w:r w:rsidR="00C60A76">
        <w:rPr>
          <w:color w:val="000000"/>
          <w:sz w:val="28"/>
          <w:szCs w:val="28"/>
          <w:lang w:val="ru-RU"/>
        </w:rPr>
        <w:t>а</w:t>
      </w:r>
      <w:r>
        <w:rPr>
          <w:color w:val="000000"/>
          <w:sz w:val="28"/>
          <w:szCs w:val="28"/>
          <w:lang w:val="ru-RU"/>
        </w:rPr>
        <w:t xml:space="preserve">, более того </w:t>
      </w:r>
      <w:r w:rsidR="00C60A76">
        <w:rPr>
          <w:color w:val="000000"/>
          <w:sz w:val="28"/>
          <w:szCs w:val="28"/>
          <w:lang w:val="ru-RU"/>
        </w:rPr>
        <w:t>экспертная система с такой функциональность</w:t>
      </w:r>
      <w:r w:rsidR="00F91C38">
        <w:rPr>
          <w:color w:val="000000"/>
          <w:sz w:val="28"/>
          <w:szCs w:val="28"/>
          <w:lang w:val="ru-RU"/>
        </w:rPr>
        <w:t>ю</w:t>
      </w:r>
      <w:r w:rsidR="00C60A76">
        <w:rPr>
          <w:color w:val="000000"/>
          <w:sz w:val="28"/>
          <w:szCs w:val="28"/>
          <w:lang w:val="ru-RU"/>
        </w:rPr>
        <w:t xml:space="preserve"> </w:t>
      </w:r>
      <w:r>
        <w:rPr>
          <w:color w:val="000000"/>
          <w:sz w:val="28"/>
          <w:szCs w:val="28"/>
          <w:lang w:val="ru-RU"/>
        </w:rPr>
        <w:t>востребованна</w:t>
      </w:r>
      <w:r w:rsidR="00C60A76">
        <w:rPr>
          <w:color w:val="000000"/>
          <w:sz w:val="28"/>
          <w:szCs w:val="28"/>
          <w:lang w:val="ru-RU"/>
        </w:rPr>
        <w:t xml:space="preserve"> на рынке</w:t>
      </w:r>
      <w:r w:rsidR="00F91C38">
        <w:rPr>
          <w:color w:val="000000"/>
          <w:sz w:val="28"/>
          <w:szCs w:val="28"/>
          <w:lang w:val="ru-RU"/>
        </w:rPr>
        <w:t xml:space="preserve">, по той причине что эта экспертная система позволяет делать расчеты на основе которых повышается точность принятых решений. </w:t>
      </w:r>
    </w:p>
    <w:p w:rsidR="00A63F79" w:rsidRDefault="00A63F79" w:rsidP="005F5EF1">
      <w:pPr>
        <w:rPr>
          <w:rFonts w:ascii="Times New Roman" w:eastAsia="Times New Roman" w:hAnsi="Times New Roman" w:cs="Times New Roman"/>
          <w:b/>
          <w:bCs/>
          <w:iCs/>
          <w:sz w:val="28"/>
          <w:szCs w:val="28"/>
          <w:shd w:val="clear" w:color="auto" w:fill="FFFFFF"/>
          <w:lang w:val="ru-RU"/>
        </w:rPr>
      </w:pPr>
    </w:p>
    <w:p w:rsidR="003C7D50" w:rsidRPr="00F91C38" w:rsidRDefault="00A63F79" w:rsidP="005F5EF1">
      <w:pPr>
        <w:rPr>
          <w:rFonts w:ascii="Times New Roman" w:eastAsia="Times New Roman" w:hAnsi="Times New Roman" w:cs="Times New Roman"/>
          <w:b/>
          <w:bCs/>
          <w:iCs/>
          <w:sz w:val="28"/>
          <w:szCs w:val="28"/>
          <w:shd w:val="clear" w:color="auto" w:fill="FFFFFF"/>
          <w:lang w:val="ru-RU"/>
        </w:rPr>
      </w:pPr>
      <w:r>
        <w:rPr>
          <w:rFonts w:ascii="Times New Roman" w:eastAsia="Times New Roman" w:hAnsi="Times New Roman" w:cs="Times New Roman"/>
          <w:b/>
          <w:bCs/>
          <w:iCs/>
          <w:sz w:val="28"/>
          <w:szCs w:val="28"/>
          <w:shd w:val="clear" w:color="auto" w:fill="FFFFFF"/>
          <w:lang w:val="ru-RU"/>
        </w:rPr>
        <w:br w:type="page"/>
      </w:r>
      <w:r w:rsidR="00D54DFB" w:rsidRPr="00D54DFB">
        <w:rPr>
          <w:rFonts w:ascii="Times New Roman" w:eastAsia="Times New Roman" w:hAnsi="Times New Roman" w:cs="Times New Roman"/>
          <w:b/>
          <w:bCs/>
          <w:iCs/>
          <w:sz w:val="28"/>
          <w:szCs w:val="28"/>
          <w:shd w:val="clear" w:color="auto" w:fill="FFFFFF"/>
          <w:lang w:val="ru-RU"/>
        </w:rPr>
        <w:lastRenderedPageBreak/>
        <w:t>2</w:t>
      </w:r>
      <w:r w:rsidR="00561F1C" w:rsidRPr="00D54DFB">
        <w:rPr>
          <w:rFonts w:ascii="Times New Roman" w:eastAsia="Times New Roman" w:hAnsi="Times New Roman" w:cs="Times New Roman"/>
          <w:b/>
          <w:bCs/>
          <w:iCs/>
          <w:sz w:val="28"/>
          <w:szCs w:val="28"/>
          <w:shd w:val="clear" w:color="auto" w:fill="FFFFFF"/>
          <w:lang w:val="ru-RU"/>
        </w:rPr>
        <w:t xml:space="preserve"> </w:t>
      </w:r>
      <w:r w:rsidR="00526F51" w:rsidRPr="00D54DFB">
        <w:rPr>
          <w:rFonts w:ascii="Times New Roman" w:eastAsia="Times New Roman" w:hAnsi="Times New Roman" w:cs="Times New Roman"/>
          <w:b/>
          <w:bCs/>
          <w:iCs/>
          <w:sz w:val="28"/>
          <w:szCs w:val="28"/>
          <w:shd w:val="clear" w:color="auto" w:fill="FFFFFF"/>
          <w:lang w:val="ru-RU"/>
        </w:rPr>
        <w:t>Р</w:t>
      </w:r>
      <w:r w:rsidR="00FD5339" w:rsidRPr="00D54DFB">
        <w:rPr>
          <w:rFonts w:ascii="Times New Roman" w:eastAsia="Times New Roman" w:hAnsi="Times New Roman" w:cs="Times New Roman"/>
          <w:b/>
          <w:bCs/>
          <w:iCs/>
          <w:sz w:val="28"/>
          <w:szCs w:val="28"/>
          <w:shd w:val="clear" w:color="auto" w:fill="FFFFFF"/>
          <w:lang w:val="ru-RU"/>
        </w:rPr>
        <w:t>АЗРАБОТКА АЛГОРИТМА РАСЧЕТА ПРОГНОЗА ПРОДАЖ</w:t>
      </w:r>
      <w:r w:rsidR="00526F51" w:rsidRPr="00D54DFB">
        <w:rPr>
          <w:rFonts w:ascii="Times New Roman" w:eastAsia="Times New Roman" w:hAnsi="Times New Roman" w:cs="Times New Roman"/>
          <w:b/>
          <w:bCs/>
          <w:iCs/>
          <w:sz w:val="28"/>
          <w:szCs w:val="28"/>
          <w:shd w:val="clear" w:color="auto" w:fill="FFFFFF"/>
          <w:lang w:val="ru-RU"/>
        </w:rPr>
        <w:t xml:space="preserve"> (РПП)</w:t>
      </w:r>
    </w:p>
    <w:p w:rsidR="000410F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Сегодня уже достаточно много разработано различных технологий в области прогнозирования.</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Активно применяются алгоритмы нейросетевого прогнозирования. Так же довольно часто применяются методы нечёткой логики. Большинство таких задач решается, по средствам применения методов исследования операций, к ним относятся теория игр, имитационное моделирование, трендовый а так же регрессионный анализ. При разрабоке системы РПП был выбран один из возможных алгоритмов строящих прогноз объёма продаж для товароы с сезонным характером.</w:t>
      </w:r>
    </w:p>
    <w:p w:rsidR="000410F0" w:rsidRPr="000410F0" w:rsidRDefault="000410F0" w:rsidP="000410F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Важно понимать, такой величиной как “сезон” в области прогнозировании могут быть любые временные колебания - сезонные вариации, так например, в случае когда проводится исследование товарооборота в течение одной недели, то в этом случае в качестве “сезона” выступает один рабочий день.</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К тому же, длительность цикла колебаний не обязательно один год, эта величина может варьироваться.</w:t>
      </w:r>
      <w:r>
        <w:rPr>
          <w:rFonts w:ascii="Times New Roman" w:eastAsia="Times New Roman" w:hAnsi="Times New Roman" w:cs="Times New Roman"/>
          <w:sz w:val="28"/>
          <w:szCs w:val="28"/>
          <w:shd w:val="clear" w:color="auto" w:fill="FFFFFF"/>
          <w:lang w:val="ru-RU"/>
        </w:rPr>
        <w:t xml:space="preserve"> </w:t>
      </w:r>
      <w:r w:rsidRPr="000410F0">
        <w:rPr>
          <w:rFonts w:ascii="Times New Roman" w:eastAsia="Times New Roman" w:hAnsi="Times New Roman" w:cs="Times New Roman"/>
          <w:sz w:val="28"/>
          <w:szCs w:val="28"/>
          <w:shd w:val="clear" w:color="auto" w:fill="FFFFFF"/>
          <w:lang w:val="ru-RU"/>
        </w:rPr>
        <w:t>После того как выявлена величина цикла колебаний, следующим строится прогноз используя для этого временной ряд в котором была выявлена величина цикла, с применением мультипликативных а так же  аддитивных моделей.</w:t>
      </w:r>
    </w:p>
    <w:p w:rsidR="003C7D50" w:rsidRPr="008E7DA8" w:rsidRDefault="000410F0" w:rsidP="000410F0">
      <w:pPr>
        <w:spacing w:after="0" w:line="360" w:lineRule="auto"/>
        <w:jc w:val="both"/>
        <w:rPr>
          <w:rFonts w:ascii="Times New Roman" w:eastAsia="Times New Roman" w:hAnsi="Times New Roman" w:cs="Times New Roman"/>
          <w:sz w:val="28"/>
          <w:szCs w:val="28"/>
          <w:lang w:val="ru-RU"/>
        </w:rPr>
      </w:pPr>
      <w:r w:rsidRPr="000410F0">
        <w:rPr>
          <w:rFonts w:ascii="Times New Roman" w:eastAsia="Times New Roman" w:hAnsi="Times New Roman" w:cs="Times New Roman"/>
          <w:sz w:val="28"/>
          <w:szCs w:val="28"/>
          <w:shd w:val="clear" w:color="auto" w:fill="FFFFFF"/>
          <w:lang w:val="ru-RU"/>
        </w:rPr>
        <w:t>Аддитивная модель имеет вид:</w:t>
      </w:r>
    </w:p>
    <w:p w:rsidR="001109DD" w:rsidRPr="001109DD" w:rsidRDefault="001109DD" w:rsidP="00465CC4">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 xml:space="preserve">где: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F</w:t>
      </w:r>
      <w:r w:rsidR="001109DD">
        <w:rPr>
          <w:rFonts w:ascii="Times New Roman" w:eastAsia="Times New Roman" w:hAnsi="Times New Roman" w:cs="Times New Roman"/>
          <w:sz w:val="28"/>
          <w:szCs w:val="28"/>
          <w:shd w:val="clear" w:color="auto" w:fill="FFFFFF"/>
          <w:lang w:val="ru-RU"/>
        </w:rPr>
        <w:t xml:space="preserve"> – прогнозируемое значение</w:t>
      </w:r>
      <w:r w:rsidR="001109DD" w:rsidRPr="009F2F92">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Т</w:t>
      </w:r>
      <w:r w:rsidRPr="008E7DA8">
        <w:rPr>
          <w:rFonts w:ascii="Times New Roman" w:eastAsia="Times New Roman" w:hAnsi="Times New Roman" w:cs="Times New Roman"/>
          <w:sz w:val="28"/>
          <w:szCs w:val="28"/>
          <w:shd w:val="clear" w:color="auto" w:fill="FFFFFF"/>
          <w:lang w:val="ru-RU"/>
        </w:rPr>
        <w:t xml:space="preserve"> – тренд; </w:t>
      </w:r>
    </w:p>
    <w:p w:rsidR="001109DD" w:rsidRPr="001109DD"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rPr>
        <w:t>S</w:t>
      </w:r>
      <w:r w:rsidRPr="008E7DA8">
        <w:rPr>
          <w:rFonts w:ascii="Times New Roman" w:eastAsia="Times New Roman" w:hAnsi="Times New Roman" w:cs="Times New Roman"/>
          <w:sz w:val="28"/>
          <w:szCs w:val="28"/>
          <w:shd w:val="clear" w:color="auto" w:fill="FFFFFF"/>
          <w:lang w:val="ru-RU"/>
        </w:rPr>
        <w:t xml:space="preserve"> – сезонная компонента; </w:t>
      </w:r>
    </w:p>
    <w:p w:rsidR="001109DD" w:rsidRPr="009F2F92" w:rsidRDefault="003C7D50" w:rsidP="003C7D50">
      <w:pPr>
        <w:spacing w:after="0" w:line="360" w:lineRule="auto"/>
        <w:jc w:val="both"/>
        <w:rPr>
          <w:rFonts w:ascii="Times New Roman" w:eastAsia="Times New Roman" w:hAnsi="Times New Roman" w:cs="Times New Roman"/>
          <w:sz w:val="28"/>
          <w:szCs w:val="28"/>
          <w:shd w:val="clear" w:color="auto" w:fill="FFFFFF"/>
          <w:lang w:val="ru-RU"/>
        </w:rPr>
      </w:pPr>
      <w:r w:rsidRPr="001109DD">
        <w:rPr>
          <w:rFonts w:ascii="Times New Roman" w:eastAsia="Times New Roman" w:hAnsi="Times New Roman" w:cs="Times New Roman"/>
          <w:bCs/>
          <w:i/>
          <w:sz w:val="28"/>
          <w:szCs w:val="28"/>
          <w:shd w:val="clear" w:color="auto" w:fill="FFFFFF"/>
          <w:lang w:val="ru-RU"/>
        </w:rPr>
        <w:t>Е</w:t>
      </w:r>
      <w:r w:rsidRPr="008E7DA8">
        <w:rPr>
          <w:rFonts w:ascii="Times New Roman" w:eastAsia="Times New Roman" w:hAnsi="Times New Roman" w:cs="Times New Roman"/>
          <w:sz w:val="28"/>
          <w:szCs w:val="28"/>
          <w:shd w:val="clear" w:color="auto" w:fill="FFFFFF"/>
          <w:lang w:val="ru-RU"/>
        </w:rPr>
        <w:t xml:space="preserve"> – ошибка прогноза.</w:t>
      </w:r>
      <w:r w:rsidR="00A0397C" w:rsidRPr="008E7DA8">
        <w:rPr>
          <w:rFonts w:ascii="Times New Roman" w:eastAsia="Times New Roman" w:hAnsi="Times New Roman" w:cs="Times New Roman"/>
          <w:sz w:val="28"/>
          <w:szCs w:val="28"/>
          <w:shd w:val="clear" w:color="auto" w:fill="FFFFFF"/>
          <w:lang w:val="ru-RU"/>
        </w:rPr>
        <w:t xml:space="preserve"> </w:t>
      </w:r>
    </w:p>
    <w:p w:rsidR="000410F0" w:rsidRPr="000410F0" w:rsidRDefault="001109DD" w:rsidP="000410F0">
      <w:pPr>
        <w:spacing w:after="0" w:line="360" w:lineRule="auto"/>
        <w:jc w:val="both"/>
        <w:rPr>
          <w:rFonts w:ascii="Times New Roman" w:eastAsia="Times New Roman" w:hAnsi="Times New Roman" w:cs="Times New Roman"/>
          <w:sz w:val="28"/>
          <w:szCs w:val="28"/>
          <w:shd w:val="clear" w:color="auto" w:fill="FFFFFF"/>
          <w:lang w:val="ru-RU"/>
        </w:rPr>
      </w:pPr>
      <w:r w:rsidRPr="009F2F92">
        <w:rPr>
          <w:rFonts w:ascii="Times New Roman" w:eastAsia="Times New Roman" w:hAnsi="Times New Roman" w:cs="Times New Roman"/>
          <w:sz w:val="28"/>
          <w:szCs w:val="28"/>
          <w:shd w:val="clear" w:color="auto" w:fill="FFFFFF"/>
          <w:lang w:val="ru-RU"/>
        </w:rPr>
        <w:lastRenderedPageBreak/>
        <w:tab/>
      </w:r>
      <w:r w:rsidR="000410F0" w:rsidRPr="000410F0">
        <w:rPr>
          <w:rFonts w:ascii="Times New Roman" w:eastAsia="Times New Roman" w:hAnsi="Times New Roman" w:cs="Times New Roman"/>
          <w:sz w:val="28"/>
          <w:szCs w:val="28"/>
          <w:shd w:val="clear" w:color="auto" w:fill="FFFFFF"/>
          <w:lang w:val="ru-RU"/>
        </w:rPr>
        <w:t>В формуле все значения указанны в денежных еденицах.</w:t>
      </w:r>
    </w:p>
    <w:p w:rsidR="003C7D50" w:rsidRPr="000410F0" w:rsidRDefault="000410F0" w:rsidP="003C7D50">
      <w:pPr>
        <w:spacing w:after="0" w:line="360" w:lineRule="auto"/>
        <w:jc w:val="both"/>
        <w:rPr>
          <w:rFonts w:ascii="Times New Roman" w:eastAsia="Times New Roman" w:hAnsi="Times New Roman" w:cs="Times New Roman"/>
          <w:sz w:val="28"/>
          <w:szCs w:val="28"/>
          <w:shd w:val="clear" w:color="auto" w:fill="FFFFFF"/>
          <w:lang w:val="ru-RU"/>
        </w:rPr>
      </w:pPr>
      <w:r w:rsidRPr="000410F0">
        <w:rPr>
          <w:rFonts w:ascii="Times New Roman" w:eastAsia="Times New Roman" w:hAnsi="Times New Roman" w:cs="Times New Roman"/>
          <w:sz w:val="28"/>
          <w:szCs w:val="28"/>
          <w:shd w:val="clear" w:color="auto" w:fill="FFFFFF"/>
          <w:lang w:val="ru-RU"/>
        </w:rPr>
        <w:t>Мультипликативные модели применяются, когда в</w:t>
      </w:r>
      <w:r>
        <w:rPr>
          <w:rFonts w:ascii="Times New Roman" w:eastAsia="Times New Roman" w:hAnsi="Times New Roman" w:cs="Times New Roman"/>
          <w:sz w:val="28"/>
          <w:szCs w:val="28"/>
          <w:shd w:val="clear" w:color="auto" w:fill="FFFFFF"/>
          <w:lang w:val="ru-RU"/>
        </w:rPr>
        <w:t xml:space="preserve">о временных рядах наблюдается </w:t>
      </w:r>
      <w:r w:rsidRPr="000410F0">
        <w:rPr>
          <w:rFonts w:ascii="Times New Roman" w:eastAsia="Times New Roman" w:hAnsi="Times New Roman" w:cs="Times New Roman"/>
          <w:sz w:val="28"/>
          <w:szCs w:val="28"/>
          <w:shd w:val="clear" w:color="auto" w:fill="FFFFFF"/>
          <w:lang w:val="ru-RU"/>
        </w:rPr>
        <w:t>значение сезонной компоненты которое являются част</w:t>
      </w:r>
      <w:r>
        <w:rPr>
          <w:rFonts w:ascii="Times New Roman" w:eastAsia="Times New Roman" w:hAnsi="Times New Roman" w:cs="Times New Roman"/>
          <w:sz w:val="28"/>
          <w:szCs w:val="28"/>
          <w:shd w:val="clear" w:color="auto" w:fill="FFFFFF"/>
          <w:lang w:val="ru-RU"/>
        </w:rPr>
        <w:t xml:space="preserve">ью трендового значения. Такие </w:t>
      </w:r>
      <w:r w:rsidRPr="000410F0">
        <w:rPr>
          <w:rFonts w:ascii="Times New Roman" w:eastAsia="Times New Roman" w:hAnsi="Times New Roman" w:cs="Times New Roman"/>
          <w:sz w:val="28"/>
          <w:szCs w:val="28"/>
          <w:shd w:val="clear" w:color="auto" w:fill="FFFFFF"/>
          <w:lang w:val="ru-RU"/>
        </w:rPr>
        <w:t>модели имеют вид:</w:t>
      </w:r>
    </w:p>
    <w:p w:rsidR="001109DD" w:rsidRPr="001109DD" w:rsidRDefault="001109DD" w:rsidP="001109DD">
      <w:pPr>
        <w:spacing w:after="0" w:line="360" w:lineRule="auto"/>
        <w:jc w:val="center"/>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ru-RU"/>
          </w:rPr>
          <m:t>F=T*S*E</m:t>
        </m:r>
      </m:oMath>
      <w:r w:rsidRPr="009F2F92">
        <w:rPr>
          <w:rFonts w:ascii="Times New Roman" w:eastAsia="Times New Roman" w:hAnsi="Times New Roman" w:cs="Times New Roman"/>
          <w:sz w:val="28"/>
          <w:szCs w:val="28"/>
          <w:lang w:val="ru-RU"/>
        </w:rPr>
        <w:tab/>
      </w:r>
      <w:r w:rsidRPr="001109DD">
        <w:rPr>
          <w:rFonts w:ascii="Times New Roman" w:eastAsia="Times New Roman" w:hAnsi="Times New Roman" w:cs="Times New Roman"/>
          <w:sz w:val="28"/>
          <w:szCs w:val="28"/>
          <w:lang w:val="ru-RU"/>
        </w:rPr>
        <w:t>(#)</w:t>
      </w:r>
    </w:p>
    <w:p w:rsidR="003C7D50" w:rsidRPr="000410F0" w:rsidRDefault="00611D7F" w:rsidP="000410F0">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0410F0" w:rsidRPr="000410F0">
        <w:rPr>
          <w:rFonts w:ascii="Times New Roman" w:eastAsia="Times New Roman" w:hAnsi="Times New Roman" w:cs="Times New Roman"/>
          <w:sz w:val="28"/>
          <w:szCs w:val="28"/>
          <w:shd w:val="clear" w:color="auto" w:fill="FFFFFF"/>
          <w:lang w:val="ru-RU"/>
        </w:rPr>
        <w:t>Аддитивную модель отличить от мультипликативной возможно ориентируясь на величину</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сезонной вариации. Для Аддитивной модели характерна почти постоянная сезонная</w:t>
      </w:r>
      <w:r w:rsidR="000410F0">
        <w:rPr>
          <w:rFonts w:ascii="Times New Roman" w:eastAsia="Times New Roman" w:hAnsi="Times New Roman" w:cs="Times New Roman"/>
          <w:sz w:val="28"/>
          <w:szCs w:val="28"/>
          <w:shd w:val="clear" w:color="auto" w:fill="FFFFFF"/>
          <w:lang w:val="ru-RU"/>
        </w:rPr>
        <w:t xml:space="preserve"> </w:t>
      </w:r>
      <w:r w:rsidR="000410F0" w:rsidRPr="000410F0">
        <w:rPr>
          <w:rFonts w:ascii="Times New Roman" w:eastAsia="Times New Roman" w:hAnsi="Times New Roman" w:cs="Times New Roman"/>
          <w:sz w:val="28"/>
          <w:szCs w:val="28"/>
          <w:shd w:val="clear" w:color="auto" w:fill="FFFFFF"/>
          <w:lang w:val="ru-RU"/>
        </w:rPr>
        <w:t>вариация, в то время как для мультипликативной модели сезонная вариация возрастает или убывает, на графиках это выражается в изменении амплитуды колебания сезонного фактора, пример изображен нарисунке 1.</w:t>
      </w:r>
    </w:p>
    <w:p w:rsidR="003C7D50" w:rsidRPr="000410F0" w:rsidRDefault="003C7D50" w:rsidP="003C7D50">
      <w:pPr>
        <w:spacing w:after="0" w:line="360" w:lineRule="auto"/>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4343400"/>
            <wp:effectExtent l="19050" t="0" r="0" b="0"/>
            <wp:docPr id="1" name="Picture 1" descr="https://lh4.googleusercontent.com/_5gz312YMGQET4-CAw0Qycn8u8MD_g6gbKzxtcDvIsGUimqHqLcJ9IOX1aYLV7HAZUoW927kluFPHXSEFjZjD29iYSewcwxVj7EKdPRYFA0OZ-fA38UGeW3F0Vz7ngT606bOeTt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5gz312YMGQET4-CAw0Qycn8u8MD_g6gbKzxtcDvIsGUimqHqLcJ9IOX1aYLV7HAZUoW927kluFPHXSEFjZjD29iYSewcwxVj7EKdPRYFA0OZ-fA38UGeW3F0Vz7ngT606bOeTtJ"/>
                    <pic:cNvPicPr>
                      <a:picLocks noChangeAspect="1" noChangeArrowheads="1"/>
                    </pic:cNvPicPr>
                  </pic:nvPicPr>
                  <pic:blipFill>
                    <a:blip r:embed="rId13"/>
                    <a:srcRect/>
                    <a:stretch>
                      <a:fillRect/>
                    </a:stretch>
                  </pic:blipFill>
                  <pic:spPr bwMode="auto">
                    <a:xfrm>
                      <a:off x="0" y="0"/>
                      <a:ext cx="5734050" cy="4343400"/>
                    </a:xfrm>
                    <a:prstGeom prst="rect">
                      <a:avLst/>
                    </a:prstGeom>
                    <a:noFill/>
                    <a:ln w="9525">
                      <a:noFill/>
                      <a:miter lim="800000"/>
                      <a:headEnd/>
                      <a:tailEnd/>
                    </a:ln>
                  </pic:spPr>
                </pic:pic>
              </a:graphicData>
            </a:graphic>
          </wp:inline>
        </w:drawing>
      </w:r>
    </w:p>
    <w:p w:rsidR="003C7D50" w:rsidRPr="008E7DA8" w:rsidRDefault="007D357B" w:rsidP="00611D7F">
      <w:pPr>
        <w:spacing w:after="0" w:line="360" w:lineRule="auto"/>
        <w:jc w:val="center"/>
        <w:rPr>
          <w:rFonts w:ascii="Times New Roman" w:eastAsia="Times New Roman" w:hAnsi="Times New Roman" w:cs="Times New Roman"/>
          <w:sz w:val="28"/>
          <w:szCs w:val="28"/>
          <w:lang w:val="ru-RU"/>
        </w:rPr>
      </w:pPr>
      <w:r w:rsidRPr="008E7DA8">
        <w:rPr>
          <w:rFonts w:ascii="Times New Roman" w:eastAsia="Times New Roman" w:hAnsi="Times New Roman" w:cs="Times New Roman"/>
          <w:bCs/>
          <w:sz w:val="28"/>
          <w:szCs w:val="28"/>
          <w:shd w:val="clear" w:color="auto" w:fill="FFFFFF"/>
          <w:lang w:val="ru-RU"/>
        </w:rPr>
        <w:t xml:space="preserve">Рисунок 1 − </w:t>
      </w:r>
      <w:r w:rsidR="003C7D50" w:rsidRPr="008E7DA8">
        <w:rPr>
          <w:rFonts w:ascii="Times New Roman" w:eastAsia="Times New Roman" w:hAnsi="Times New Roman" w:cs="Times New Roman"/>
          <w:bCs/>
          <w:sz w:val="28"/>
          <w:szCs w:val="28"/>
          <w:shd w:val="clear" w:color="auto" w:fill="FFFFFF"/>
          <w:lang w:val="ru-RU"/>
        </w:rPr>
        <w:t>Аддитивная и мультипликативные модели прогнозирования</w:t>
      </w:r>
    </w:p>
    <w:p w:rsidR="00421661" w:rsidRPr="005F5EF1" w:rsidRDefault="00611D7F" w:rsidP="005F5EF1">
      <w:pPr>
        <w:spacing w:after="0" w:line="360" w:lineRule="auto"/>
        <w:jc w:val="both"/>
        <w:rPr>
          <w:rFonts w:ascii="Times New Roman" w:eastAsia="Times New Roman" w:hAnsi="Times New Roman" w:cs="Times New Roman"/>
          <w:b/>
          <w:bCs/>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lastRenderedPageBreak/>
        <w:tab/>
      </w:r>
      <w:r w:rsidR="00BF30DE" w:rsidRPr="008E7DA8">
        <w:rPr>
          <w:rFonts w:ascii="Times New Roman" w:eastAsia="Times New Roman" w:hAnsi="Times New Roman" w:cs="Times New Roman"/>
          <w:b/>
          <w:bCs/>
          <w:iCs/>
          <w:sz w:val="28"/>
          <w:szCs w:val="28"/>
          <w:shd w:val="clear" w:color="auto" w:fill="FFFFFF"/>
          <w:lang w:val="ru-RU"/>
        </w:rPr>
        <w:t>1.</w:t>
      </w:r>
      <w:r w:rsidR="00FD5339">
        <w:rPr>
          <w:rFonts w:ascii="Times New Roman" w:eastAsia="Times New Roman" w:hAnsi="Times New Roman" w:cs="Times New Roman"/>
          <w:b/>
          <w:bCs/>
          <w:iCs/>
          <w:sz w:val="28"/>
          <w:szCs w:val="28"/>
          <w:shd w:val="clear" w:color="auto" w:fill="FFFFFF"/>
          <w:lang w:val="ru-RU"/>
        </w:rPr>
        <w:t>1</w:t>
      </w:r>
      <w:r w:rsidR="00BF30DE"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Определ</w:t>
      </w:r>
      <w:r w:rsidR="007D5C5D" w:rsidRPr="008E7DA8">
        <w:rPr>
          <w:rFonts w:ascii="Times New Roman" w:eastAsia="Times New Roman" w:hAnsi="Times New Roman" w:cs="Times New Roman"/>
          <w:b/>
          <w:bCs/>
          <w:iCs/>
          <w:sz w:val="28"/>
          <w:szCs w:val="28"/>
          <w:shd w:val="clear" w:color="auto" w:fill="FFFFFF"/>
          <w:lang w:val="ru-RU"/>
        </w:rPr>
        <w:t>ение</w:t>
      </w:r>
      <w:r w:rsidR="00421661" w:rsidRPr="008E7DA8">
        <w:rPr>
          <w:rFonts w:ascii="Times New Roman" w:eastAsia="Times New Roman" w:hAnsi="Times New Roman" w:cs="Times New Roman"/>
          <w:b/>
          <w:bCs/>
          <w:iCs/>
          <w:sz w:val="28"/>
          <w:szCs w:val="28"/>
          <w:shd w:val="clear" w:color="auto" w:fill="FFFFFF"/>
          <w:lang w:val="ru-RU"/>
        </w:rPr>
        <w:t xml:space="preserve"> тренд</w:t>
      </w:r>
      <w:r w:rsidR="007D5C5D" w:rsidRPr="008E7DA8">
        <w:rPr>
          <w:rFonts w:ascii="Times New Roman" w:eastAsia="Times New Roman" w:hAnsi="Times New Roman" w:cs="Times New Roman"/>
          <w:b/>
          <w:bCs/>
          <w:iCs/>
          <w:sz w:val="28"/>
          <w:szCs w:val="28"/>
          <w:shd w:val="clear" w:color="auto" w:fill="FFFFFF"/>
          <w:lang w:val="ru-RU"/>
        </w:rPr>
        <w:t>а</w:t>
      </w:r>
    </w:p>
    <w:p w:rsidR="00421661" w:rsidRPr="001A62BC" w:rsidRDefault="00BF30DE" w:rsidP="001A62BC">
      <w:pPr>
        <w:spacing w:after="0" w:line="360" w:lineRule="auto"/>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Существует множество различных взаимозаменяемых методов определения тренда. Наиболее часто встречаимые и рекомендуемые в различных литературных источниках это логарифмический, линейный, степенной, экспонинцеальный и полиномиальный методы. Задача - выбрать метод который дает наиболее точную оценку. Выбор метода в итоге, по результатам расчета, даст наиболее точный прогноз. Прежде чем определиться с выбором метода, был изучен и опробован каждый из выше перечисленных.</w:t>
      </w:r>
      <w:r w:rsidR="00421661" w:rsidRPr="008E7DA8">
        <w:rPr>
          <w:rFonts w:ascii="Times New Roman" w:eastAsia="Times New Roman" w:hAnsi="Times New Roman" w:cs="Times New Roman"/>
          <w:color w:val="3E4447"/>
          <w:sz w:val="28"/>
          <w:szCs w:val="28"/>
          <w:shd w:val="clear" w:color="auto" w:fill="FFFFFF"/>
          <w:lang w:val="ru-RU"/>
        </w:rPr>
        <w:br/>
      </w:r>
      <w:r w:rsidRPr="008E7DA8">
        <w:rPr>
          <w:rFonts w:ascii="Times New Roman" w:eastAsia="Times New Roman" w:hAnsi="Times New Roman" w:cs="Times New Roman"/>
          <w:b/>
          <w:bCs/>
          <w:iCs/>
          <w:sz w:val="28"/>
          <w:szCs w:val="28"/>
          <w:shd w:val="clear" w:color="auto" w:fill="FFFFFF"/>
          <w:lang w:val="ru-RU"/>
        </w:rPr>
        <w:tab/>
      </w:r>
      <w:r w:rsidR="00FD5339">
        <w:rPr>
          <w:rFonts w:ascii="Times New Roman" w:eastAsia="Times New Roman" w:hAnsi="Times New Roman" w:cs="Times New Roman"/>
          <w:b/>
          <w:bCs/>
          <w:iCs/>
          <w:sz w:val="28"/>
          <w:szCs w:val="28"/>
          <w:shd w:val="clear" w:color="auto" w:fill="FFFFFF"/>
          <w:lang w:val="ru-RU"/>
        </w:rPr>
        <w:t>1.2</w:t>
      </w:r>
      <w:r w:rsidRPr="008E7DA8">
        <w:rPr>
          <w:rFonts w:ascii="Times New Roman" w:eastAsia="Times New Roman" w:hAnsi="Times New Roman" w:cs="Times New Roman"/>
          <w:b/>
          <w:bCs/>
          <w:iCs/>
          <w:sz w:val="28"/>
          <w:szCs w:val="28"/>
          <w:shd w:val="clear" w:color="auto" w:fill="FFFFFF"/>
          <w:lang w:val="ru-RU"/>
        </w:rPr>
        <w:t xml:space="preserve"> </w:t>
      </w:r>
      <w:r w:rsidR="00421661" w:rsidRPr="008E7DA8">
        <w:rPr>
          <w:rFonts w:ascii="Times New Roman" w:eastAsia="Times New Roman" w:hAnsi="Times New Roman" w:cs="Times New Roman"/>
          <w:b/>
          <w:bCs/>
          <w:iCs/>
          <w:sz w:val="28"/>
          <w:szCs w:val="28"/>
          <w:shd w:val="clear" w:color="auto" w:fill="FFFFFF"/>
          <w:lang w:val="ru-RU"/>
        </w:rPr>
        <w:t>Логарифмический тренд</w:t>
      </w:r>
    </w:p>
    <w:p w:rsidR="001A62BC" w:rsidRPr="001A62BC" w:rsidRDefault="00BF30DE"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Логарифмического тренд имеет следующие свойства:</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b&gt;0, уровни тренда растут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когда b&lt;0, уровни тренда уменьшаются с замедлением.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абсолютные изменения уровней по модулю всегда уменьшаются со временем.</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ускорения абсолютных изменений обозначаются з</w:t>
      </w:r>
      <w:r>
        <w:rPr>
          <w:rFonts w:ascii="Times New Roman" w:eastAsia="Times New Roman" w:hAnsi="Times New Roman" w:cs="Times New Roman"/>
          <w:sz w:val="28"/>
          <w:szCs w:val="28"/>
          <w:shd w:val="clear" w:color="auto" w:fill="FFFFFF"/>
          <w:lang w:val="ru-RU"/>
        </w:rPr>
        <w:t xml:space="preserve">наком противоположности самим </w:t>
      </w:r>
      <w:r w:rsidRPr="001A62BC">
        <w:rPr>
          <w:rFonts w:ascii="Times New Roman" w:eastAsia="Times New Roman" w:hAnsi="Times New Roman" w:cs="Times New Roman"/>
          <w:sz w:val="28"/>
          <w:szCs w:val="28"/>
          <w:shd w:val="clear" w:color="auto" w:fill="FFFFFF"/>
          <w:lang w:val="ru-RU"/>
        </w:rPr>
        <w:t>абсолютным изменениям, в то время как по модулю постепенно уменьшаются.</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 цепные темпы изменения  при t&gt;? плавно приближаются к 100 % .</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Напрашивается вывод, о том что логарифмическ</w:t>
      </w:r>
      <w:r>
        <w:rPr>
          <w:rFonts w:ascii="Times New Roman" w:eastAsia="Times New Roman" w:hAnsi="Times New Roman" w:cs="Times New Roman"/>
          <w:sz w:val="28"/>
          <w:szCs w:val="28"/>
          <w:shd w:val="clear" w:color="auto" w:fill="FFFFFF"/>
          <w:lang w:val="ru-RU"/>
        </w:rPr>
        <w:t xml:space="preserve">ий тренд, как и описанный ниже </w:t>
      </w:r>
      <w:r w:rsidRPr="001A62BC">
        <w:rPr>
          <w:rFonts w:ascii="Times New Roman" w:eastAsia="Times New Roman" w:hAnsi="Times New Roman" w:cs="Times New Roman"/>
          <w:sz w:val="28"/>
          <w:szCs w:val="28"/>
          <w:shd w:val="clear" w:color="auto" w:fill="FFFFFF"/>
          <w:lang w:val="ru-RU"/>
        </w:rPr>
        <w:t>гиперболический тренд, отражает постепенно затухающи</w:t>
      </w:r>
      <w:r>
        <w:rPr>
          <w:rFonts w:ascii="Times New Roman" w:eastAsia="Times New Roman" w:hAnsi="Times New Roman" w:cs="Times New Roman"/>
          <w:sz w:val="28"/>
          <w:szCs w:val="28"/>
          <w:shd w:val="clear" w:color="auto" w:fill="FFFFFF"/>
          <w:lang w:val="ru-RU"/>
        </w:rPr>
        <w:t xml:space="preserve">й процесс изменений. Различие </w:t>
      </w:r>
      <w:r w:rsidRPr="001A62BC">
        <w:rPr>
          <w:rFonts w:ascii="Times New Roman" w:eastAsia="Times New Roman" w:hAnsi="Times New Roman" w:cs="Times New Roman"/>
          <w:sz w:val="28"/>
          <w:szCs w:val="28"/>
          <w:shd w:val="clear" w:color="auto" w:fill="FFFFFF"/>
          <w:lang w:val="ru-RU"/>
        </w:rPr>
        <w:t>заключается в том, что затухание по гиперболе п</w:t>
      </w:r>
      <w:r>
        <w:rPr>
          <w:rFonts w:ascii="Times New Roman" w:eastAsia="Times New Roman" w:hAnsi="Times New Roman" w:cs="Times New Roman"/>
          <w:sz w:val="28"/>
          <w:szCs w:val="28"/>
          <w:shd w:val="clear" w:color="auto" w:fill="FFFFFF"/>
          <w:lang w:val="ru-RU"/>
        </w:rPr>
        <w:t xml:space="preserve">роисходит довольно быстро при </w:t>
      </w:r>
      <w:r w:rsidRPr="001A62BC">
        <w:rPr>
          <w:rFonts w:ascii="Times New Roman" w:eastAsia="Times New Roman" w:hAnsi="Times New Roman" w:cs="Times New Roman"/>
          <w:sz w:val="28"/>
          <w:szCs w:val="28"/>
          <w:shd w:val="clear" w:color="auto" w:fill="FFFFFF"/>
          <w:lang w:val="ru-RU"/>
        </w:rPr>
        <w:t>приближении к конечному пределу, в случае с логар</w:t>
      </w:r>
      <w:r>
        <w:rPr>
          <w:rFonts w:ascii="Times New Roman" w:eastAsia="Times New Roman" w:hAnsi="Times New Roman" w:cs="Times New Roman"/>
          <w:sz w:val="28"/>
          <w:szCs w:val="28"/>
          <w:shd w:val="clear" w:color="auto" w:fill="FFFFFF"/>
          <w:lang w:val="ru-RU"/>
        </w:rPr>
        <w:t xml:space="preserve">ифмическом трендом затухающий </w:t>
      </w:r>
      <w:r w:rsidRPr="001A62BC">
        <w:rPr>
          <w:rFonts w:ascii="Times New Roman" w:eastAsia="Times New Roman" w:hAnsi="Times New Roman" w:cs="Times New Roman"/>
          <w:sz w:val="28"/>
          <w:szCs w:val="28"/>
          <w:shd w:val="clear" w:color="auto" w:fill="FFFFFF"/>
          <w:lang w:val="ru-RU"/>
        </w:rPr>
        <w:t>процесс продолжается без ограничения значительно медленнее.</w:t>
      </w:r>
    </w:p>
    <w:p w:rsidR="001109DD" w:rsidRPr="009F2F92"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ab/>
        <w:t>Система уравнений для определения коэффициентов уравнения регрессии имеет вид:</w:t>
      </w:r>
    </w:p>
    <w:p w:rsidR="00421661" w:rsidRPr="001109DD" w:rsidRDefault="003D0657" w:rsidP="001109DD">
      <w:pPr>
        <w:spacing w:after="0" w:line="360" w:lineRule="auto"/>
        <w:ind w:left="160"/>
        <w:jc w:val="center"/>
        <w:rPr>
          <w:rFonts w:ascii="Times New Roman" w:eastAsia="Times New Roman" w:hAnsi="Times New Roman" w:cs="Times New Roman"/>
          <w:sz w:val="28"/>
          <w:szCs w:val="28"/>
          <w:lang w:val="ru-RU"/>
        </w:rPr>
      </w:pPr>
      <m:oMath>
        <m:sSubSup>
          <m:sSubSupPr>
            <m:ctrlPr>
              <w:rPr>
                <w:rFonts w:ascii="Cambria Math" w:eastAsia="Times New Roman" w:hAnsi="Cambria Math" w:cs="Times New Roman"/>
                <w:i/>
                <w:sz w:val="38"/>
                <w:szCs w:val="38"/>
                <w:shd w:val="clear" w:color="auto" w:fill="FFFFFF"/>
                <w:lang w:val="ru-RU"/>
              </w:rPr>
            </m:ctrlPr>
          </m:sSubSupPr>
          <m:e>
            <m:sSub>
              <m:sSubPr>
                <m:ctrlPr>
                  <w:rPr>
                    <w:rFonts w:ascii="Cambria Math" w:eastAsia="Times New Roman" w:hAnsi="Cambria Math" w:cs="Times New Roman"/>
                    <w:i/>
                    <w:sz w:val="38"/>
                    <w:szCs w:val="38"/>
                    <w:shd w:val="clear" w:color="auto" w:fill="FFFFFF"/>
                    <w:lang w:val="ru-RU"/>
                  </w:rPr>
                </m:ctrlPr>
              </m:sSubPr>
              <m:e>
                <m:sSub>
                  <m:sSubPr>
                    <m:ctrlPr>
                      <w:rPr>
                        <w:rFonts w:ascii="Cambria Math" w:eastAsia="Times New Roman" w:hAnsi="Cambria Math" w:cs="Times New Roman"/>
                        <w:i/>
                        <w:sz w:val="38"/>
                        <w:szCs w:val="38"/>
                        <w:shd w:val="clear" w:color="auto" w:fill="FFFFFF"/>
                        <w:lang w:val="ru-RU"/>
                      </w:rPr>
                    </m:ctrlPr>
                  </m:sSubPr>
                  <m:e>
                    <m:acc>
                      <m:accPr>
                        <m:chr m:val="̅"/>
                        <m:ctrlPr>
                          <w:rPr>
                            <w:rFonts w:ascii="Cambria Math" w:eastAsia="Times New Roman" w:hAnsi="Cambria Math" w:cs="Times New Roman"/>
                            <w:i/>
                            <w:sz w:val="38"/>
                            <w:szCs w:val="38"/>
                            <w:shd w:val="clear" w:color="auto" w:fill="FFFFFF"/>
                            <w:lang w:val="ru-RU"/>
                          </w:rPr>
                        </m:ctrlPr>
                      </m:accPr>
                      <m:e>
                        <m:r>
                          <w:rPr>
                            <w:rFonts w:ascii="Cambria Math" w:eastAsia="Times New Roman" w:hAnsi="Cambria Math" w:cs="Times New Roman"/>
                            <w:sz w:val="38"/>
                            <w:szCs w:val="38"/>
                            <w:shd w:val="clear" w:color="auto" w:fill="FFFFFF"/>
                            <w:lang w:val="ru-RU"/>
                          </w:rPr>
                          <m:t>y</m:t>
                        </m:r>
                      </m:e>
                    </m:acc>
                  </m:e>
                  <m:sub>
                    <m:r>
                      <w:rPr>
                        <w:rFonts w:ascii="Cambria Math" w:eastAsia="Times New Roman" w:hAnsi="Cambria Math" w:cs="Times New Roman"/>
                        <w:sz w:val="38"/>
                        <w:szCs w:val="38"/>
                        <w:shd w:val="clear" w:color="auto" w:fill="FFFFFF"/>
                        <w:lang w:val="ru-RU"/>
                      </w:rPr>
                      <m:t>t</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0</m:t>
                </m:r>
              </m:sub>
            </m:sSub>
            <m:r>
              <w:rPr>
                <w:rFonts w:ascii="Cambria Math" w:eastAsia="Times New Roman" w:hAnsi="Cambria Math" w:cs="Times New Roman"/>
                <w:sz w:val="38"/>
                <w:szCs w:val="38"/>
                <w:shd w:val="clear" w:color="auto" w:fill="FFFFFF"/>
                <w:lang w:val="ru-RU"/>
              </w:rPr>
              <m:t>a</m:t>
            </m:r>
          </m:e>
          <m:sub>
            <m:r>
              <w:rPr>
                <w:rFonts w:ascii="Cambria Math" w:eastAsia="Times New Roman" w:hAnsi="Cambria Math" w:cs="Times New Roman"/>
                <w:sz w:val="38"/>
                <w:szCs w:val="38"/>
                <w:shd w:val="clear" w:color="auto" w:fill="FFFFFF"/>
                <w:lang w:val="ru-RU"/>
              </w:rPr>
              <m:t>1</m:t>
            </m:r>
          </m:sub>
          <m:sup>
            <m:r>
              <w:rPr>
                <w:rFonts w:ascii="Cambria Math" w:eastAsia="Times New Roman" w:hAnsi="Cambria Math" w:cs="Times New Roman"/>
                <w:sz w:val="38"/>
                <w:szCs w:val="38"/>
                <w:shd w:val="clear" w:color="auto" w:fill="FFFFFF"/>
                <w:lang w:val="ru-RU"/>
              </w:rPr>
              <m:t>τ</m:t>
            </m:r>
          </m:sup>
        </m:sSubSup>
      </m:oMath>
      <w:r w:rsidR="001109DD" w:rsidRPr="004042A4">
        <w:rPr>
          <w:rFonts w:ascii="Times New Roman" w:eastAsia="Times New Roman" w:hAnsi="Times New Roman" w:cs="Times New Roman"/>
          <w:sz w:val="38"/>
          <w:szCs w:val="38"/>
          <w:shd w:val="clear" w:color="auto" w:fill="FFFFFF"/>
          <w:lang w:val="ru-RU"/>
        </w:rPr>
        <w:tab/>
      </w:r>
      <w:r w:rsidR="001109DD" w:rsidRPr="009F2F92">
        <w:rPr>
          <w:rFonts w:ascii="Times New Roman" w:eastAsia="Times New Roman" w:hAnsi="Times New Roman" w:cs="Times New Roman"/>
          <w:sz w:val="28"/>
          <w:szCs w:val="28"/>
          <w:shd w:val="clear" w:color="auto" w:fill="FFFFFF"/>
          <w:lang w:val="ru-RU"/>
        </w:rPr>
        <w:tab/>
      </w:r>
      <w:r w:rsidR="001109DD" w:rsidRPr="001109DD">
        <w:rPr>
          <w:rFonts w:ascii="Times New Roman" w:eastAsia="Times New Roman" w:hAnsi="Times New Roman" w:cs="Times New Roman"/>
          <w:sz w:val="28"/>
          <w:szCs w:val="28"/>
          <w:shd w:val="clear" w:color="auto" w:fill="FFFFFF"/>
          <w:lang w:val="ru-RU"/>
        </w:rPr>
        <w:t>(#)</w:t>
      </w:r>
    </w:p>
    <w:p w:rsidR="00421661" w:rsidRPr="008E7DA8" w:rsidRDefault="00421661" w:rsidP="00421661">
      <w:pPr>
        <w:spacing w:after="0" w:line="360" w:lineRule="auto"/>
        <w:ind w:left="160"/>
        <w:jc w:val="both"/>
        <w:rPr>
          <w:rFonts w:ascii="Times New Roman" w:eastAsia="Times New Roman" w:hAnsi="Times New Roman" w:cs="Times New Roman"/>
          <w:sz w:val="28"/>
          <w:szCs w:val="28"/>
          <w:lang w:val="ru-RU"/>
        </w:rPr>
      </w:pPr>
      <w:r w:rsidRPr="008E7DA8">
        <w:rPr>
          <w:rFonts w:ascii="Times New Roman" w:eastAsia="Times New Roman" w:hAnsi="Times New Roman" w:cs="Times New Roman"/>
          <w:sz w:val="28"/>
          <w:szCs w:val="28"/>
          <w:shd w:val="clear" w:color="auto" w:fill="FFFFFF"/>
          <w:lang w:val="ru-RU"/>
        </w:rPr>
        <w:t>для функции вида</w:t>
      </w:r>
      <w:r w:rsidR="004A6B31" w:rsidRPr="004A6B31">
        <w:rPr>
          <w:rFonts w:ascii="Times New Roman" w:eastAsia="Times New Roman" w:hAnsi="Times New Roman" w:cs="Times New Roman"/>
          <w:sz w:val="28"/>
          <w:szCs w:val="28"/>
          <w:shd w:val="clear" w:color="auto" w:fill="FFFFFF"/>
          <w:lang w:val="ru-RU"/>
        </w:rPr>
        <w:t>:</w:t>
      </w:r>
      <w:r w:rsidRPr="008E7DA8">
        <w:rPr>
          <w:rFonts w:ascii="Times New Roman" w:eastAsia="Times New Roman" w:hAnsi="Times New Roman" w:cs="Times New Roman"/>
          <w:sz w:val="28"/>
          <w:szCs w:val="28"/>
          <w:shd w:val="clear" w:color="auto" w:fill="FFFFFF"/>
          <w:lang w:val="ru-RU"/>
        </w:rPr>
        <w:t xml:space="preserve"> </w:t>
      </w:r>
    </w:p>
    <w:p w:rsidR="00421661" w:rsidRPr="009F2F92" w:rsidRDefault="00421661" w:rsidP="00421661">
      <w:pPr>
        <w:spacing w:after="0" w:line="360" w:lineRule="auto"/>
        <w:ind w:left="160"/>
        <w:jc w:val="center"/>
        <w:rPr>
          <w:rFonts w:ascii="Times New Roman" w:eastAsia="Times New Roman" w:hAnsi="Times New Roman" w:cs="Times New Roman"/>
          <w:sz w:val="28"/>
          <w:szCs w:val="28"/>
          <w:lang w:val="ru-RU"/>
        </w:rPr>
      </w:pPr>
    </w:p>
    <w:p w:rsidR="004A6B31" w:rsidRPr="009F2F92" w:rsidRDefault="003D0657" w:rsidP="0042166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sSub>
          <m:sSubPr>
            <m:ctrlPr>
              <w:rPr>
                <w:rFonts w:ascii="Cambria Math" w:eastAsia="Times New Roman" w:hAnsi="Cambria Math"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Cambria Math" w:cs="Times New Roman"/>
                <w:sz w:val="38"/>
                <w:szCs w:val="38"/>
                <w:lang w:val="ru-RU"/>
              </w:rPr>
              <m:t>0</m:t>
            </m:r>
          </m:sub>
        </m:sSub>
        <m:r>
          <w:rPr>
            <w:rFonts w:ascii="Cambria Math" w:eastAsia="Times New Roman" w:hAnsi="Cambria Math" w:cs="Times New Roman"/>
            <w:sz w:val="38"/>
            <w:szCs w:val="38"/>
            <w:lang w:val="ru-RU"/>
          </w:rPr>
          <m:t>=</m:t>
        </m:r>
        <m:f>
          <m:fPr>
            <m:ctrlPr>
              <w:rPr>
                <w:rFonts w:ascii="Cambria Math" w:eastAsia="Times New Roman" w:hAnsi="Cambria Math" w:cs="Times New Roman"/>
                <w:i/>
                <w:sz w:val="38"/>
                <w:szCs w:val="38"/>
              </w:rPr>
            </m:ctrlPr>
          </m:fPr>
          <m:num>
            <m:nary>
              <m:naryPr>
                <m:chr m:val="∑"/>
                <m:limLoc m:val="undOvr"/>
                <m:subHide m:val="on"/>
                <m:supHide m:val="on"/>
                <m:ctrlPr>
                  <w:rPr>
                    <w:rFonts w:ascii="Cambria Math" w:eastAsia="Times New Roman" w:hAnsi="Cambria Math" w:cs="Times New Roman"/>
                    <w:i/>
                    <w:sz w:val="38"/>
                    <w:szCs w:val="38"/>
                  </w:rPr>
                </m:ctrlPr>
              </m:naryPr>
              <m:sub/>
              <m:sup/>
              <m:e>
                <m:r>
                  <w:rPr>
                    <w:rFonts w:ascii="Cambria Math" w:eastAsia="Times New Roman" w:hAnsi="Cambria Math" w:cs="Times New Roman"/>
                    <w:sz w:val="38"/>
                    <w:szCs w:val="38"/>
                    <w:lang w:val="ru-RU"/>
                  </w:rPr>
                  <m:t xml:space="preserve"> </m:t>
                </m:r>
                <m:func>
                  <m:funcPr>
                    <m:ctrlPr>
                      <w:rPr>
                        <w:rFonts w:ascii="Cambria Math" w:eastAsia="Times New Roman" w:hAnsi="Cambria Math" w:cs="Times New Roman"/>
                        <w:i/>
                        <w:sz w:val="38"/>
                        <w:szCs w:val="38"/>
                      </w:rPr>
                    </m:ctrlPr>
                  </m:funcPr>
                  <m:fName>
                    <m:r>
                      <m:rPr>
                        <m:sty m:val="p"/>
                      </m:rPr>
                      <w:rPr>
                        <w:rFonts w:ascii="Cambria Math" w:eastAsia="Times New Roman" w:hAnsi="Cambria Math" w:cs="Times New Roman"/>
                        <w:sz w:val="38"/>
                        <w:szCs w:val="38"/>
                      </w:rPr>
                      <m:t>lg</m:t>
                    </m:r>
                  </m:fName>
                  <m:e/>
                </m:func>
                <m:r>
                  <w:rPr>
                    <w:rFonts w:ascii="Cambria Math" w:eastAsia="Times New Roman" w:hAnsi="Cambria Math" w:cs="Times New Roman"/>
                    <w:sz w:val="38"/>
                    <w:szCs w:val="38"/>
                  </w:rPr>
                  <m:t>y</m:t>
                </m:r>
              </m:e>
            </m:nary>
          </m:num>
          <m:den>
            <m:r>
              <w:rPr>
                <w:rFonts w:ascii="Cambria Math" w:eastAsia="Times New Roman" w:hAnsi="Cambria Math" w:cs="Times New Roman"/>
                <w:sz w:val="38"/>
                <w:szCs w:val="38"/>
              </w:rPr>
              <m:t>n</m:t>
            </m:r>
          </m:den>
        </m:f>
      </m:oMath>
      <w:r w:rsidR="004A6B31" w:rsidRPr="004A6B31">
        <w:rPr>
          <w:rFonts w:ascii="Times New Roman" w:eastAsia="Times New Roman" w:hAnsi="Times New Roman" w:cs="Times New Roman"/>
          <w:sz w:val="38"/>
          <w:szCs w:val="38"/>
          <w:lang w:val="ru-RU"/>
        </w:rPr>
        <w:t xml:space="preserve"> </w:t>
      </w:r>
      <w:r w:rsidR="004A6B31" w:rsidRPr="004A6B31">
        <w:rPr>
          <w:rFonts w:ascii="Times New Roman" w:eastAsia="Times New Roman" w:hAnsi="Times New Roman" w:cs="Times New Roman"/>
          <w:sz w:val="28"/>
          <w:szCs w:val="28"/>
          <w:lang w:val="ru-RU"/>
        </w:rPr>
        <w:tab/>
        <w:t>(#)</w:t>
      </w:r>
    </w:p>
    <w:p w:rsidR="004A6B31" w:rsidRPr="009F2F92" w:rsidRDefault="004A6B31" w:rsidP="00421661">
      <w:pPr>
        <w:spacing w:after="0" w:line="360" w:lineRule="auto"/>
        <w:ind w:left="160"/>
        <w:jc w:val="center"/>
        <w:rPr>
          <w:rFonts w:ascii="Times New Roman" w:eastAsia="Times New Roman" w:hAnsi="Times New Roman" w:cs="Times New Roman"/>
          <w:sz w:val="28"/>
          <w:szCs w:val="28"/>
          <w:lang w:val="ru-RU"/>
        </w:rPr>
      </w:pPr>
    </w:p>
    <w:p w:rsidR="004A6B31" w:rsidRPr="004A6B31" w:rsidRDefault="003D0657" w:rsidP="004A6B31">
      <w:pPr>
        <w:spacing w:after="0" w:line="360" w:lineRule="auto"/>
        <w:ind w:left="160"/>
        <w:jc w:val="center"/>
        <w:rPr>
          <w:rFonts w:ascii="Times New Roman" w:eastAsia="Times New Roman" w:hAnsi="Times New Roman" w:cs="Times New Roman"/>
          <w:sz w:val="28"/>
          <w:szCs w:val="28"/>
          <w:lang w:val="ru-RU"/>
        </w:rPr>
      </w:pPr>
      <m:oMath>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sSub>
          <m:sSubPr>
            <m:ctrlPr>
              <w:rPr>
                <w:rFonts w:ascii="Cambria Math" w:eastAsia="Times New Roman" w:hAnsi="Times New Roman" w:cs="Times New Roman"/>
                <w:i/>
                <w:sz w:val="38"/>
                <w:szCs w:val="38"/>
              </w:rPr>
            </m:ctrlPr>
          </m:sSubPr>
          <m:e>
            <m:r>
              <w:rPr>
                <w:rFonts w:ascii="Cambria Math" w:eastAsia="Times New Roman" w:hAnsi="Cambria Math" w:cs="Times New Roman"/>
                <w:sz w:val="38"/>
                <w:szCs w:val="38"/>
              </w:rPr>
              <m:t>a</m:t>
            </m:r>
          </m:e>
          <m:sub>
            <m:r>
              <w:rPr>
                <w:rFonts w:ascii="Cambria Math" w:eastAsia="Times New Roman" w:hAnsi="Times New Roman" w:cs="Times New Roman"/>
                <w:sz w:val="38"/>
                <w:szCs w:val="38"/>
                <w:lang w:val="ru-RU"/>
              </w:rPr>
              <m:t>1</m:t>
            </m:r>
          </m:sub>
        </m:sSub>
        <m:r>
          <w:rPr>
            <w:rFonts w:ascii="Cambria Math" w:eastAsia="Times New Roman" w:hAnsi="Times New Roman" w:cs="Times New Roman"/>
            <w:sz w:val="38"/>
            <w:szCs w:val="38"/>
            <w:lang w:val="ru-RU"/>
          </w:rPr>
          <m:t>=</m:t>
        </m:r>
        <m:f>
          <m:fPr>
            <m:ctrlPr>
              <w:rPr>
                <w:rFonts w:ascii="Cambria Math" w:eastAsia="Times New Roman" w:hAnsi="Times New Roman" w:cs="Times New Roman"/>
                <w:i/>
                <w:sz w:val="38"/>
                <w:szCs w:val="38"/>
              </w:rPr>
            </m:ctrlPr>
          </m:fPr>
          <m:num>
            <m:nary>
              <m:naryPr>
                <m:chr m:val="∑"/>
                <m:limLoc m:val="undOvr"/>
                <m:subHide m:val="on"/>
                <m:supHide m:val="on"/>
                <m:ctrlPr>
                  <w:rPr>
                    <w:rFonts w:ascii="Cambria Math" w:eastAsia="Times New Roman" w:hAnsi="Times New Roman" w:cs="Times New Roman"/>
                    <w:i/>
                    <w:sz w:val="38"/>
                    <w:szCs w:val="38"/>
                  </w:rPr>
                </m:ctrlPr>
              </m:naryPr>
              <m:sub/>
              <m:sup/>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func>
                  <m:funcPr>
                    <m:ctrlPr>
                      <w:rPr>
                        <w:rFonts w:ascii="Cambria Math" w:eastAsia="Times New Roman" w:hAnsi="Times New Roman" w:cs="Times New Roman"/>
                        <w:i/>
                        <w:sz w:val="38"/>
                        <w:szCs w:val="38"/>
                      </w:rPr>
                    </m:ctrlPr>
                  </m:funcPr>
                  <m:fName>
                    <m:r>
                      <m:rPr>
                        <m:sty m:val="p"/>
                      </m:rPr>
                      <w:rPr>
                        <w:rFonts w:ascii="Cambria Math" w:eastAsia="Times New Roman" w:hAnsi="Times New Roman" w:cs="Times New Roman"/>
                        <w:sz w:val="38"/>
                        <w:szCs w:val="38"/>
                      </w:rPr>
                      <m:t>lg</m:t>
                    </m:r>
                  </m:fName>
                  <m:e/>
                </m:func>
                <m:r>
                  <w:rPr>
                    <w:rFonts w:ascii="Cambria Math" w:eastAsia="Times New Roman" w:hAnsi="Cambria Math" w:cs="Times New Roman"/>
                    <w:sz w:val="38"/>
                    <w:szCs w:val="38"/>
                  </w:rPr>
                  <m:t>y</m:t>
                </m:r>
              </m:e>
            </m:nary>
          </m:num>
          <m:den>
            <m:nary>
              <m:naryPr>
                <m:chr m:val="∑"/>
                <m:limLoc m:val="undOvr"/>
                <m:subHide m:val="on"/>
                <m:supHide m:val="on"/>
                <m:ctrlPr>
                  <w:rPr>
                    <w:rFonts w:ascii="Cambria Math" w:eastAsia="Times New Roman" w:hAnsi="Times New Roman" w:cs="Times New Roman"/>
                    <w:i/>
                    <w:sz w:val="38"/>
                    <w:szCs w:val="38"/>
                  </w:rPr>
                </m:ctrlPr>
              </m:naryPr>
              <m:sub/>
              <m:sup/>
              <m:e>
                <m:sSup>
                  <m:sSupPr>
                    <m:ctrlPr>
                      <w:rPr>
                        <w:rFonts w:ascii="Cambria Math" w:eastAsia="Times New Roman" w:hAnsi="Times New Roman" w:cs="Times New Roman"/>
                        <w:i/>
                        <w:sz w:val="38"/>
                        <w:szCs w:val="38"/>
                      </w:rPr>
                    </m:ctrlPr>
                  </m:sSupPr>
                  <m:e>
                    <m:r>
                      <w:rPr>
                        <w:rFonts w:ascii="Cambria Math" w:eastAsia="Times New Roman" w:hAnsi="Times New Roman" w:cs="Times New Roman"/>
                        <w:sz w:val="38"/>
                        <w:szCs w:val="38"/>
                        <w:lang w:val="ru-RU"/>
                      </w:rPr>
                      <m:t xml:space="preserve"> </m:t>
                    </m:r>
                    <m:r>
                      <w:rPr>
                        <w:rFonts w:ascii="Cambria Math" w:eastAsia="Times New Roman" w:hAnsi="Cambria Math" w:cs="Times New Roman"/>
                        <w:sz w:val="38"/>
                        <w:szCs w:val="38"/>
                      </w:rPr>
                      <m:t>t</m:t>
                    </m:r>
                  </m:e>
                  <m:sup>
                    <m:r>
                      <w:rPr>
                        <w:rFonts w:ascii="Cambria Math" w:eastAsia="Times New Roman" w:hAnsi="Times New Roman" w:cs="Times New Roman"/>
                        <w:sz w:val="38"/>
                        <w:szCs w:val="38"/>
                        <w:lang w:val="ru-RU"/>
                      </w:rPr>
                      <m:t>2</m:t>
                    </m:r>
                  </m:sup>
                </m:sSup>
              </m:e>
            </m:nary>
          </m:den>
        </m:f>
      </m:oMath>
      <w:r w:rsidR="004A6B31" w:rsidRPr="004A6B31">
        <w:rPr>
          <w:rFonts w:ascii="Times New Roman" w:eastAsia="Times New Roman" w:hAnsi="Times New Roman" w:cs="Times New Roman"/>
          <w:sz w:val="28"/>
          <w:szCs w:val="28"/>
          <w:lang w:val="ru-RU"/>
        </w:rPr>
        <w:t xml:space="preserve"> </w:t>
      </w:r>
      <w:r w:rsidR="004A6B31" w:rsidRPr="004A6B31">
        <w:rPr>
          <w:rFonts w:ascii="Times New Roman" w:eastAsia="Times New Roman" w:hAnsi="Times New Roman" w:cs="Times New Roman"/>
          <w:sz w:val="28"/>
          <w:szCs w:val="28"/>
          <w:lang w:val="ru-RU"/>
        </w:rPr>
        <w:tab/>
        <w:t>(</w:t>
      </w:r>
      <w:r w:rsidR="004A6B31" w:rsidRPr="009F2F92">
        <w:rPr>
          <w:rFonts w:ascii="Times New Roman" w:eastAsia="Times New Roman" w:hAnsi="Times New Roman" w:cs="Times New Roman"/>
          <w:sz w:val="28"/>
          <w:szCs w:val="28"/>
          <w:lang w:val="ru-RU"/>
        </w:rPr>
        <w:t>#</w:t>
      </w:r>
      <w:r w:rsidR="004A6B31" w:rsidRPr="004A6B31">
        <w:rPr>
          <w:rFonts w:ascii="Times New Roman" w:eastAsia="Times New Roman" w:hAnsi="Times New Roman" w:cs="Times New Roman"/>
          <w:sz w:val="28"/>
          <w:szCs w:val="28"/>
          <w:lang w:val="ru-RU"/>
        </w:rPr>
        <w:t>)</w:t>
      </w:r>
    </w:p>
    <w:p w:rsidR="004A6B31" w:rsidRPr="004A6B31" w:rsidRDefault="004A6B31" w:rsidP="00421661">
      <w:pPr>
        <w:spacing w:after="0" w:line="360" w:lineRule="auto"/>
        <w:ind w:left="160"/>
        <w:jc w:val="center"/>
        <w:rPr>
          <w:rFonts w:ascii="Times New Roman" w:eastAsia="Times New Roman" w:hAnsi="Times New Roman" w:cs="Times New Roman"/>
          <w:sz w:val="28"/>
          <w:szCs w:val="28"/>
          <w:lang w:val="ru-RU"/>
        </w:rPr>
      </w:pPr>
    </w:p>
    <w:p w:rsidR="001A62BC" w:rsidRPr="001A62BC" w:rsidRDefault="00A92A9A"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8E7DA8">
        <w:rPr>
          <w:rFonts w:ascii="Times New Roman" w:eastAsia="Times New Roman" w:hAnsi="Times New Roman" w:cs="Times New Roman"/>
          <w:sz w:val="28"/>
          <w:szCs w:val="28"/>
          <w:shd w:val="clear" w:color="auto" w:fill="FFFFFF"/>
          <w:lang w:val="ru-RU"/>
        </w:rPr>
        <w:tab/>
      </w:r>
      <w:r w:rsidR="001A62BC" w:rsidRPr="001A62BC">
        <w:rPr>
          <w:rFonts w:ascii="Times New Roman" w:eastAsia="Times New Roman" w:hAnsi="Times New Roman" w:cs="Times New Roman"/>
          <w:sz w:val="28"/>
          <w:szCs w:val="28"/>
          <w:shd w:val="clear" w:color="auto" w:fill="FFFFFF"/>
          <w:lang w:val="ru-RU"/>
        </w:rPr>
        <w:t>При выполнении анализа рядов динамики большую роль играет выявление сезонных колебаний. Таким колебаниям свойственны практически постоянные изменения уровней ряда по внутригодовым периодам: месяцам, кварталам. Для того что бы выявить сезонные колебания используют специальные показатели – индексы сезонности (Is).</w:t>
      </w:r>
    </w:p>
    <w:p w:rsidR="001A62BC"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Для ряда внутригодовой динамики, в которой основная тенденция роста</w:t>
      </w:r>
    </w:p>
    <w:p w:rsidR="00421661" w:rsidRPr="001A62BC" w:rsidRDefault="001A62BC" w:rsidP="001A62BC">
      <w:pPr>
        <w:spacing w:after="0" w:line="360" w:lineRule="auto"/>
        <w:ind w:lef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незначительна (или она не наблюдается совсем), изучение сезонности базируется на методе постоянной средней: являющейся средней из всех рассматриваемых уровней. Один из способов получить индекс сезонности состоит в следующем: для каждого года отдельно рассчитывается средний уровень, после чего выполняется сопоставление(в процентах) уровня каждого месяца. Получаемое процентное отношение является индексом сезонности:</w:t>
      </w:r>
      <w:r w:rsidR="00421661" w:rsidRPr="008E7DA8">
        <w:rPr>
          <w:rFonts w:ascii="Times New Roman" w:eastAsia="Times New Roman" w:hAnsi="Times New Roman" w:cs="Times New Roman"/>
          <w:sz w:val="28"/>
          <w:szCs w:val="28"/>
          <w:shd w:val="clear" w:color="auto" w:fill="FFFFFF"/>
          <w:lang w:val="ru-RU"/>
        </w:rPr>
        <w:t xml:space="preserve"> </w:t>
      </w:r>
    </w:p>
    <w:p w:rsidR="004042A4" w:rsidRPr="009F2F92" w:rsidRDefault="003D0657" w:rsidP="004042A4">
      <w:pPr>
        <w:spacing w:after="0" w:line="360" w:lineRule="auto"/>
        <w:ind w:left="160"/>
        <w:jc w:val="center"/>
        <w:rPr>
          <w:rFonts w:ascii="Times New Roman" w:eastAsia="Times New Roman" w:hAnsi="Times New Roman" w:cs="Times New Roman"/>
          <w:sz w:val="38"/>
          <w:szCs w:val="38"/>
          <w:shd w:val="clear" w:color="auto" w:fill="FFFFFF"/>
          <w:lang w:val="ru-RU"/>
        </w:rPr>
      </w:pPr>
      <m:oMath>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I</m:t>
            </m:r>
          </m:e>
          <m:sub>
            <m:r>
              <w:rPr>
                <w:rFonts w:ascii="Cambria Math" w:eastAsia="Times New Roman" w:hAnsi="Cambria Math" w:cs="Times New Roman"/>
                <w:sz w:val="38"/>
                <w:szCs w:val="38"/>
                <w:shd w:val="clear" w:color="auto" w:fill="FFFFFF"/>
                <w:lang w:val="ru-RU"/>
              </w:rPr>
              <m:t>5</m:t>
            </m:r>
          </m:sub>
        </m:sSub>
        <m:r>
          <w:rPr>
            <w:rFonts w:ascii="Cambria Math" w:eastAsia="Times New Roman" w:hAnsi="Cambria Math" w:cs="Times New Roman"/>
            <w:sz w:val="38"/>
            <w:szCs w:val="38"/>
            <w:shd w:val="clear" w:color="auto" w:fill="FFFFFF"/>
            <w:lang w:val="ru-RU"/>
          </w:rPr>
          <m:t>=</m:t>
        </m:r>
        <m:f>
          <m:fPr>
            <m:ctrlPr>
              <w:rPr>
                <w:rFonts w:ascii="Cambria Math" w:eastAsia="Times New Roman" w:hAnsi="Cambria Math" w:cs="Times New Roman"/>
                <w:i/>
                <w:sz w:val="38"/>
                <w:szCs w:val="38"/>
                <w:shd w:val="clear" w:color="auto" w:fill="FFFFFF"/>
              </w:rPr>
            </m:ctrlPr>
          </m:fPr>
          <m:num>
            <m:sSub>
              <m:sSubPr>
                <m:ctrlPr>
                  <w:rPr>
                    <w:rFonts w:ascii="Cambria Math" w:eastAsia="Times New Roman" w:hAnsi="Cambria Math" w:cs="Times New Roman"/>
                    <w:i/>
                    <w:sz w:val="38"/>
                    <w:szCs w:val="38"/>
                    <w:shd w:val="clear" w:color="auto" w:fill="FFFFFF"/>
                  </w:rPr>
                </m:ctrlPr>
              </m:sSubPr>
              <m:e>
                <m:r>
                  <w:rPr>
                    <w:rFonts w:ascii="Cambria Math" w:eastAsia="Times New Roman" w:hAnsi="Cambria Math" w:cs="Times New Roman"/>
                    <w:sz w:val="38"/>
                    <w:szCs w:val="38"/>
                    <w:shd w:val="clear" w:color="auto" w:fill="FFFFFF"/>
                  </w:rPr>
                  <m:t>y</m:t>
                </m:r>
              </m:e>
              <m:sub>
                <m:r>
                  <w:rPr>
                    <w:rFonts w:ascii="Cambria Math" w:eastAsia="Times New Roman" w:hAnsi="Cambria Math" w:cs="Times New Roman"/>
                    <w:sz w:val="38"/>
                    <w:szCs w:val="38"/>
                    <w:shd w:val="clear" w:color="auto" w:fill="FFFFFF"/>
                  </w:rPr>
                  <m:t>i</m:t>
                </m:r>
              </m:sub>
            </m:sSub>
          </m:num>
          <m:den>
            <m:acc>
              <m:accPr>
                <m:chr m:val="̅"/>
                <m:ctrlPr>
                  <w:rPr>
                    <w:rFonts w:ascii="Cambria Math" w:eastAsia="Times New Roman" w:hAnsi="Cambria Math" w:cs="Times New Roman"/>
                    <w:i/>
                    <w:sz w:val="38"/>
                    <w:szCs w:val="38"/>
                    <w:shd w:val="clear" w:color="auto" w:fill="FFFFFF"/>
                  </w:rPr>
                </m:ctrlPr>
              </m:accPr>
              <m:e>
                <m:r>
                  <w:rPr>
                    <w:rFonts w:ascii="Cambria Math" w:eastAsia="Times New Roman" w:hAnsi="Cambria Math" w:cs="Times New Roman"/>
                    <w:sz w:val="38"/>
                    <w:szCs w:val="38"/>
                    <w:shd w:val="clear" w:color="auto" w:fill="FFFFFF"/>
                  </w:rPr>
                  <m:t>y</m:t>
                </m:r>
              </m:e>
            </m:acc>
          </m:den>
        </m:f>
        <m:r>
          <w:rPr>
            <w:rFonts w:ascii="Cambria Math" w:eastAsia="Times New Roman" w:hAnsi="Cambria Math" w:cs="Times New Roman"/>
            <w:sz w:val="38"/>
            <w:szCs w:val="38"/>
            <w:shd w:val="clear" w:color="auto" w:fill="FFFFFF"/>
            <w:lang w:val="ru-RU"/>
          </w:rPr>
          <m:t>*100%</m:t>
        </m:r>
      </m:oMath>
      <w:r w:rsidR="004042A4" w:rsidRPr="009F2F92">
        <w:rPr>
          <w:rFonts w:ascii="Times New Roman" w:eastAsia="Times New Roman" w:hAnsi="Times New Roman" w:cs="Times New Roman"/>
          <w:sz w:val="38"/>
          <w:szCs w:val="38"/>
          <w:shd w:val="clear" w:color="auto" w:fill="FFFFFF"/>
          <w:lang w:val="ru-RU"/>
        </w:rPr>
        <w:t xml:space="preserve"> </w:t>
      </w:r>
      <w:r w:rsidR="004042A4" w:rsidRPr="009F2F92">
        <w:rPr>
          <w:rFonts w:ascii="Times New Roman" w:eastAsia="Times New Roman" w:hAnsi="Times New Roman" w:cs="Times New Roman"/>
          <w:sz w:val="38"/>
          <w:szCs w:val="38"/>
          <w:shd w:val="clear" w:color="auto" w:fill="FFFFFF"/>
          <w:lang w:val="ru-RU"/>
        </w:rPr>
        <w:tab/>
        <w:t>(#)</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 xml:space="preserve">В большинстве случаев при выполнении моделирования рядов динамики с использованием полиномов или экспонециальной функции не </w:t>
      </w:r>
      <w:r w:rsidRPr="001A62BC">
        <w:rPr>
          <w:rFonts w:ascii="Times New Roman" w:eastAsia="Times New Roman" w:hAnsi="Times New Roman" w:cs="Times New Roman"/>
          <w:sz w:val="28"/>
          <w:szCs w:val="28"/>
          <w:shd w:val="clear" w:color="auto" w:fill="FFFFFF"/>
          <w:lang w:val="ru-RU"/>
        </w:rPr>
        <w:lastRenderedPageBreak/>
        <w:t>получают необходимых результатов, это происходит по той пречине что эти ряды динамики содержат в себе периодические колебания вокруг общей тенденции.</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В таких случаях как правило приходится использовать гармонический анализ.</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Цель данного анализа заключается в нахождении и измерении периодических колебаний врядах динамики. Функцию, которая была заданна в каждой точке рассматриваемого интервала времени, представляют в виде бесконечного ряда синусоидальных и косинусоидальных функций.</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Гармонический анализ - это операция выражения заданной периодической функции в виде ряда Фурье по гармоникам разных порядков.</w:t>
      </w:r>
    </w:p>
    <w:p w:rsidR="001A62BC" w:rsidRPr="001A62BC"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1A62BC">
        <w:rPr>
          <w:rFonts w:ascii="Times New Roman" w:eastAsia="Times New Roman" w:hAnsi="Times New Roman" w:cs="Times New Roman"/>
          <w:sz w:val="28"/>
          <w:szCs w:val="28"/>
          <w:shd w:val="clear" w:color="auto" w:fill="FFFFFF"/>
          <w:lang w:val="ru-RU"/>
        </w:rPr>
        <w:t>Каждый член ряда - это слагаемое постоянной величины с функциями синусов и косинусов некоторого периода.</w:t>
      </w:r>
    </w:p>
    <w:p w:rsidR="00421661" w:rsidRPr="009F2F92" w:rsidRDefault="001A62BC" w:rsidP="001A62BC">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EE094A">
        <w:rPr>
          <w:rFonts w:ascii="Times New Roman" w:eastAsia="Times New Roman" w:hAnsi="Times New Roman" w:cs="Times New Roman"/>
          <w:sz w:val="28"/>
          <w:szCs w:val="28"/>
          <w:shd w:val="clear" w:color="auto" w:fill="FFFFFF"/>
          <w:lang w:val="ru-RU"/>
        </w:rPr>
        <w:tab/>
      </w:r>
      <w:r w:rsidRPr="001A62BC">
        <w:rPr>
          <w:rFonts w:ascii="Times New Roman" w:eastAsia="Times New Roman" w:hAnsi="Times New Roman" w:cs="Times New Roman"/>
          <w:sz w:val="28"/>
          <w:szCs w:val="28"/>
          <w:shd w:val="clear" w:color="auto" w:fill="FFFFFF"/>
          <w:lang w:val="ru-RU"/>
        </w:rPr>
        <w:t>Аппроксимация динамики финансовых явлений по средствам ряда Фурье заключается в отборе таких гармонических колебаний, которые</w:t>
      </w:r>
      <w:r>
        <w:rPr>
          <w:rFonts w:ascii="Times New Roman" w:eastAsia="Times New Roman" w:hAnsi="Times New Roman" w:cs="Times New Roman"/>
          <w:sz w:val="28"/>
          <w:szCs w:val="28"/>
          <w:shd w:val="clear" w:color="auto" w:fill="FFFFFF"/>
          <w:lang w:val="ru-RU"/>
        </w:rPr>
        <w:t xml:space="preserve"> при наложении  друг на друга </w:t>
      </w:r>
      <w:r w:rsidRPr="001A62BC">
        <w:rPr>
          <w:rFonts w:ascii="Times New Roman" w:eastAsia="Times New Roman" w:hAnsi="Times New Roman" w:cs="Times New Roman"/>
          <w:sz w:val="28"/>
          <w:szCs w:val="28"/>
          <w:shd w:val="clear" w:color="auto" w:fill="FFFFFF"/>
          <w:lang w:val="ru-RU"/>
        </w:rPr>
        <w:t>отражают периодические колебания динамическо</w:t>
      </w:r>
      <w:r>
        <w:rPr>
          <w:rFonts w:ascii="Times New Roman" w:eastAsia="Times New Roman" w:hAnsi="Times New Roman" w:cs="Times New Roman"/>
          <w:sz w:val="28"/>
          <w:szCs w:val="28"/>
          <w:shd w:val="clear" w:color="auto" w:fill="FFFFFF"/>
          <w:lang w:val="ru-RU"/>
        </w:rPr>
        <w:t xml:space="preserve">го ряда. Используя ряды Фурье </w:t>
      </w:r>
      <w:r w:rsidRPr="001A62BC">
        <w:rPr>
          <w:rFonts w:ascii="Times New Roman" w:eastAsia="Times New Roman" w:hAnsi="Times New Roman" w:cs="Times New Roman"/>
          <w:sz w:val="28"/>
          <w:szCs w:val="28"/>
          <w:shd w:val="clear" w:color="auto" w:fill="FFFFFF"/>
          <w:lang w:val="ru-RU"/>
        </w:rPr>
        <w:t xml:space="preserve">представляют динамику явлений в виде некоторой </w:t>
      </w:r>
      <w:r>
        <w:rPr>
          <w:rFonts w:ascii="Times New Roman" w:eastAsia="Times New Roman" w:hAnsi="Times New Roman" w:cs="Times New Roman"/>
          <w:sz w:val="28"/>
          <w:szCs w:val="28"/>
          <w:shd w:val="clear" w:color="auto" w:fill="FFFFFF"/>
          <w:lang w:val="ru-RU"/>
        </w:rPr>
        <w:t xml:space="preserve">функции во времени, в которой </w:t>
      </w:r>
      <w:r w:rsidRPr="001A62BC">
        <w:rPr>
          <w:rFonts w:ascii="Times New Roman" w:eastAsia="Times New Roman" w:hAnsi="Times New Roman" w:cs="Times New Roman"/>
          <w:sz w:val="28"/>
          <w:szCs w:val="28"/>
          <w:shd w:val="clear" w:color="auto" w:fill="FFFFFF"/>
          <w:lang w:val="ru-RU"/>
        </w:rPr>
        <w:t>слагаемые расставлены по убыванию периодов:</w:t>
      </w:r>
    </w:p>
    <w:p w:rsidR="004042A4" w:rsidRPr="004042A4" w:rsidRDefault="003D0657" w:rsidP="00421661">
      <w:pPr>
        <w:spacing w:after="0" w:line="360" w:lineRule="auto"/>
        <w:ind w:left="160" w:right="160"/>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t</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t=0</m:t>
              </m:r>
            </m:sub>
            <m:sup>
              <m:r>
                <w:rPr>
                  <w:rFonts w:ascii="Cambria Math" w:eastAsia="Times New Roman" w:hAnsi="Cambria Math" w:cs="Times New Roman"/>
                  <w:sz w:val="28"/>
                  <w:szCs w:val="28"/>
                </w:rPr>
                <m:t>m</m:t>
              </m:r>
            </m:sup>
            <m:e>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cos</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sin</m:t>
                  </m:r>
                </m:fName>
                <m:e>
                  <m:r>
                    <w:rPr>
                      <w:rFonts w:ascii="Cambria Math" w:eastAsia="Times New Roman" w:hAnsi="Cambria Math" w:cs="Times New Roman"/>
                      <w:sz w:val="28"/>
                      <w:szCs w:val="28"/>
                    </w:rPr>
                    <m:t>kt</m:t>
                  </m:r>
                </m:e>
              </m:func>
              <m:r>
                <w:rPr>
                  <w:rFonts w:ascii="Cambria Math" w:eastAsia="Times New Roman" w:hAnsi="Cambria Math" w:cs="Times New Roman"/>
                  <w:sz w:val="28"/>
                  <w:szCs w:val="28"/>
                </w:rPr>
                <m:t>)</m:t>
              </m:r>
            </m:e>
          </m:nary>
        </m:oMath>
      </m:oMathPara>
    </w:p>
    <w:p w:rsidR="00016747" w:rsidRPr="009F2F92" w:rsidRDefault="001A62BC" w:rsidP="00421661">
      <w:pPr>
        <w:spacing w:after="0" w:line="360" w:lineRule="auto"/>
        <w:ind w:left="160" w:right="1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М</w:t>
      </w:r>
      <w:r w:rsidRPr="001A62BC">
        <w:rPr>
          <w:rFonts w:ascii="Times New Roman" w:eastAsia="Times New Roman" w:hAnsi="Times New Roman" w:cs="Times New Roman"/>
          <w:sz w:val="28"/>
          <w:szCs w:val="28"/>
          <w:shd w:val="clear" w:color="auto" w:fill="FFFFFF"/>
          <w:lang w:val="ru-RU"/>
        </w:rPr>
        <w:t>етод</w:t>
      </w:r>
      <w:r>
        <w:rPr>
          <w:rFonts w:ascii="Times New Roman" w:eastAsia="Times New Roman" w:hAnsi="Times New Roman" w:cs="Times New Roman"/>
          <w:sz w:val="28"/>
          <w:szCs w:val="28"/>
          <w:shd w:val="clear" w:color="auto" w:fill="FFFFFF"/>
          <w:lang w:val="ru-RU"/>
        </w:rPr>
        <w:t>ом</w:t>
      </w:r>
      <w:r w:rsidRPr="001A62BC">
        <w:rPr>
          <w:rFonts w:ascii="Times New Roman" w:eastAsia="Times New Roman" w:hAnsi="Times New Roman" w:cs="Times New Roman"/>
          <w:sz w:val="28"/>
          <w:szCs w:val="28"/>
          <w:shd w:val="clear" w:color="auto" w:fill="FFFFFF"/>
          <w:lang w:val="ru-RU"/>
        </w:rPr>
        <w:t xml:space="preserve"> наименьших квадратов рассчитывают параметры уравнений:</w:t>
      </w:r>
    </w:p>
    <w:p w:rsidR="001C5A7A" w:rsidRPr="00DC605E" w:rsidRDefault="003D0657" w:rsidP="001C5A7A">
      <w:pPr>
        <w:spacing w:after="0" w:line="360" w:lineRule="auto"/>
        <w:ind w:left="160" w:right="160"/>
        <w:jc w:val="center"/>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a</m:t>
              </m:r>
            </m:e>
            <m:sub>
              <m:r>
                <w:rPr>
                  <w:rFonts w:ascii="Cambria Math" w:eastAsia="Times New Roman" w:hAnsi="Cambria Math" w:cs="Times New Roman"/>
                  <w:sz w:val="28"/>
                  <w:szCs w:val="28"/>
                  <w:shd w:val="clear" w:color="auto" w:fill="FFFFFF"/>
                  <w:lang w:val="ru-RU"/>
                </w:rPr>
                <m:t>0</m:t>
              </m:r>
            </m:sub>
          </m:sSub>
          <m:r>
            <w:rPr>
              <w:rFonts w:ascii="Cambria Math" w:eastAsia="Times New Roman" w:hAnsi="Cambria Math" w:cs="Times New Roman"/>
              <w:sz w:val="28"/>
              <w:szCs w:val="28"/>
              <w:shd w:val="clear" w:color="auto" w:fill="FFFFFF"/>
              <w:lang w:val="ru-RU"/>
            </w:rPr>
            <m:t>=</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m:t>
              </m:r>
            </m:num>
            <m:den>
              <m:r>
                <w:rPr>
                  <w:rFonts w:ascii="Cambria Math" w:eastAsia="Times New Roman" w:hAnsi="Cambria Math" w:cs="Times New Roman"/>
                  <w:sz w:val="28"/>
                  <w:szCs w:val="28"/>
                  <w:shd w:val="clear" w:color="auto" w:fill="FFFFFF"/>
                  <w:lang w:val="ru-RU"/>
                </w:rPr>
                <m:t>n</m:t>
              </m:r>
            </m:den>
          </m:f>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sSub>
                <m:sSubPr>
                  <m:ctrlPr>
                    <w:rPr>
                      <w:rFonts w:ascii="Cambria Math" w:eastAsia="Times New Roman" w:hAnsi="Cambria Math" w:cs="Times New Roman"/>
                      <w:i/>
                      <w:sz w:val="28"/>
                      <w:szCs w:val="28"/>
                      <w:shd w:val="clear" w:color="auto" w:fill="FFFFFF"/>
                      <w:lang w:val="ru-RU"/>
                    </w:rPr>
                  </m:ctrlPr>
                </m:sSubPr>
                <m:e>
                  <m:r>
                    <w:rPr>
                      <w:rFonts w:ascii="Cambria Math" w:eastAsia="Times New Roman" w:hAnsi="Cambria Math" w:cs="Times New Roman"/>
                      <w:sz w:val="28"/>
                      <w:szCs w:val="28"/>
                      <w:shd w:val="clear" w:color="auto" w:fill="FFFFFF"/>
                      <w:lang w:val="ru-RU"/>
                    </w:rPr>
                    <m:t>y</m:t>
                  </m:r>
                </m:e>
                <m:sub>
                  <m:r>
                    <w:rPr>
                      <w:rFonts w:ascii="Cambria Math" w:eastAsia="Times New Roman" w:hAnsi="Cambria Math" w:cs="Times New Roman"/>
                      <w:sz w:val="28"/>
                      <w:szCs w:val="28"/>
                      <w:shd w:val="clear" w:color="auto" w:fill="FFFFFF"/>
                      <w:lang w:val="ru-RU"/>
                    </w:rPr>
                    <m:t>i</m:t>
                  </m:r>
                </m:sub>
              </m:sSub>
            </m:e>
          </m:nary>
        </m:oMath>
      </m:oMathPara>
    </w:p>
    <w:p w:rsidR="001C5A7A" w:rsidRP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Default="003D0657"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a</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cos</m:t>
              </m:r>
            </m:fName>
            <m:e>
              <m:r>
                <w:rPr>
                  <w:rFonts w:ascii="Cambria Math" w:eastAsia="Times New Roman" w:hAnsi="Cambria Math" w:cs="Times New Roman"/>
                  <w:sz w:val="28"/>
                  <w:szCs w:val="28"/>
                  <w:shd w:val="clear" w:color="auto" w:fill="FFFFFF"/>
                </w:rPr>
                <m:t>kt</m:t>
              </m:r>
            </m:e>
          </m:func>
        </m:oMath>
      </m:oMathPara>
    </w:p>
    <w:p w:rsidR="001C5A7A" w:rsidRDefault="001C5A7A"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1C5A7A" w:rsidRPr="001C5A7A" w:rsidRDefault="003D0657" w:rsidP="00421661">
      <w:pPr>
        <w:spacing w:after="0" w:line="360" w:lineRule="auto"/>
        <w:ind w:left="160" w:right="160"/>
        <w:jc w:val="both"/>
        <w:rPr>
          <w:rFonts w:ascii="Times New Roman" w:eastAsia="Times New Roman" w:hAnsi="Times New Roman" w:cs="Times New Roman"/>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b</m:t>
              </m:r>
            </m:e>
            <m:sub>
              <m:r>
                <w:rPr>
                  <w:rFonts w:ascii="Cambria Math" w:eastAsia="Times New Roman" w:hAnsi="Cambria Math" w:cs="Times New Roman"/>
                  <w:sz w:val="28"/>
                  <w:szCs w:val="28"/>
                  <w:shd w:val="clear" w:color="auto" w:fill="FFFFFF"/>
                </w:rPr>
                <m:t>k</m:t>
              </m:r>
            </m:sub>
          </m:sSub>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m:t>
              </m:r>
            </m:num>
            <m:den>
              <m:r>
                <w:rPr>
                  <w:rFonts w:ascii="Cambria Math" w:eastAsia="Times New Roman" w:hAnsi="Cambria Math" w:cs="Times New Roman"/>
                  <w:sz w:val="28"/>
                  <w:szCs w:val="28"/>
                  <w:shd w:val="clear" w:color="auto" w:fill="FFFFFF"/>
                </w:rPr>
                <m:t>n</m:t>
              </m:r>
            </m:den>
          </m:f>
          <m:nary>
            <m:naryPr>
              <m:chr m:val="∑"/>
              <m:limLoc m:val="undOvr"/>
              <m:subHide m:val="on"/>
              <m:supHide m:val="on"/>
              <m:ctrlPr>
                <w:rPr>
                  <w:rFonts w:ascii="Cambria Math" w:eastAsia="Times New Roman" w:hAnsi="Cambria Math" w:cs="Times New Roman"/>
                  <w:i/>
                  <w:sz w:val="28"/>
                  <w:szCs w:val="28"/>
                  <w:shd w:val="clear" w:color="auto" w:fill="FFFFFF"/>
                </w:rPr>
              </m:ctrlPr>
            </m:naryPr>
            <m:sub/>
            <m:sup/>
            <m:e>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t</m:t>
                  </m:r>
                </m:sub>
              </m:sSub>
            </m:e>
          </m:nary>
          <m:r>
            <w:rPr>
              <w:rFonts w:ascii="Cambria Math" w:eastAsia="Times New Roman" w:hAnsi="Cambria Math" w:cs="Times New Roman"/>
              <w:sz w:val="28"/>
              <w:szCs w:val="28"/>
              <w:shd w:val="clear" w:color="auto" w:fill="FFFFFF"/>
            </w:rPr>
            <m:t>*</m:t>
          </m:r>
          <m:func>
            <m:funcPr>
              <m:ctrlPr>
                <w:rPr>
                  <w:rFonts w:ascii="Cambria Math" w:eastAsia="Times New Roman" w:hAnsi="Cambria Math" w:cs="Times New Roman"/>
                  <w:i/>
                  <w:sz w:val="28"/>
                  <w:szCs w:val="28"/>
                  <w:shd w:val="clear" w:color="auto" w:fill="FFFFFF"/>
                </w:rPr>
              </m:ctrlPr>
            </m:funcPr>
            <m:fName>
              <m:r>
                <m:rPr>
                  <m:sty m:val="p"/>
                </m:rPr>
                <w:rPr>
                  <w:rFonts w:ascii="Cambria Math" w:eastAsia="Times New Roman" w:hAnsi="Cambria Math" w:cs="Times New Roman"/>
                  <w:sz w:val="28"/>
                  <w:szCs w:val="28"/>
                  <w:shd w:val="clear" w:color="auto" w:fill="FFFFFF"/>
                </w:rPr>
                <m:t>sin</m:t>
              </m:r>
            </m:fName>
            <m:e>
              <m:r>
                <w:rPr>
                  <w:rFonts w:ascii="Cambria Math" w:eastAsia="Times New Roman" w:hAnsi="Cambria Math" w:cs="Times New Roman"/>
                  <w:sz w:val="28"/>
                  <w:szCs w:val="28"/>
                  <w:shd w:val="clear" w:color="auto" w:fill="FFFFFF"/>
                </w:rPr>
                <m:t>kt</m:t>
              </m:r>
            </m:e>
          </m:func>
        </m:oMath>
      </m:oMathPara>
    </w:p>
    <w:p w:rsidR="00016747" w:rsidRDefault="00016747" w:rsidP="00421661">
      <w:pPr>
        <w:spacing w:after="0" w:line="360" w:lineRule="auto"/>
        <w:ind w:left="160" w:right="160"/>
        <w:jc w:val="both"/>
        <w:rPr>
          <w:rFonts w:ascii="Times New Roman" w:eastAsia="Times New Roman" w:hAnsi="Times New Roman" w:cs="Times New Roman"/>
          <w:sz w:val="28"/>
          <w:szCs w:val="28"/>
          <w:shd w:val="clear" w:color="auto" w:fill="FFFFFF"/>
        </w:rPr>
      </w:pPr>
    </w:p>
    <w:p w:rsidR="004234C0" w:rsidRPr="004234C0" w:rsidRDefault="004234C0" w:rsidP="004234C0">
      <w:pPr>
        <w:spacing w:after="0" w:line="360" w:lineRule="auto"/>
        <w:ind w:left="160" w:right="160"/>
        <w:jc w:val="both"/>
        <w:rPr>
          <w:rFonts w:ascii="Times New Roman" w:eastAsia="Times New Roman" w:hAnsi="Times New Roman" w:cs="Times New Roman"/>
          <w:sz w:val="28"/>
          <w:szCs w:val="28"/>
          <w:shd w:val="clear" w:color="auto" w:fill="FFFFFF"/>
          <w:lang w:val="ru-RU"/>
        </w:rPr>
      </w:pPr>
      <w:r w:rsidRPr="004234C0">
        <w:rPr>
          <w:rFonts w:ascii="Times New Roman" w:eastAsia="Times New Roman" w:hAnsi="Times New Roman" w:cs="Times New Roman"/>
          <w:sz w:val="28"/>
          <w:szCs w:val="28"/>
          <w:shd w:val="clear" w:color="auto" w:fill="FFFFFF"/>
          <w:lang w:val="ru-RU"/>
        </w:rPr>
        <w:t>На графиках изображены варианты зависимостей факторного признакаY от факторного Х, где Х – временной фактор.</w:t>
      </w:r>
    </w:p>
    <w:p w:rsidR="004234C0" w:rsidRDefault="004234C0" w:rsidP="004234C0">
      <w:pPr>
        <w:spacing w:after="0" w:line="360" w:lineRule="auto"/>
        <w:ind w:left="160" w:right="160"/>
        <w:jc w:val="both"/>
        <w:rPr>
          <w:rFonts w:ascii="Times New Roman" w:eastAsia="Times New Roman" w:hAnsi="Times New Roman" w:cs="Times New Roman"/>
          <w:sz w:val="28"/>
          <w:szCs w:val="28"/>
          <w:highlight w:val="lightGray"/>
          <w:shd w:val="clear" w:color="auto" w:fill="FFFFFF"/>
          <w:lang w:val="ru-RU"/>
        </w:rPr>
      </w:pPr>
      <w:r>
        <w:rPr>
          <w:rFonts w:ascii="Times New Roman" w:eastAsia="Times New Roman" w:hAnsi="Times New Roman" w:cs="Times New Roman"/>
          <w:sz w:val="28"/>
          <w:szCs w:val="28"/>
          <w:shd w:val="clear" w:color="auto" w:fill="FFFFFF"/>
          <w:lang w:val="ru-RU"/>
        </w:rPr>
        <w:tab/>
      </w:r>
      <w:r w:rsidRPr="00EE094A">
        <w:rPr>
          <w:rFonts w:ascii="Times New Roman" w:eastAsia="Times New Roman" w:hAnsi="Times New Roman" w:cs="Times New Roman"/>
          <w:sz w:val="28"/>
          <w:szCs w:val="28"/>
          <w:highlight w:val="darkGreen"/>
          <w:shd w:val="clear" w:color="auto" w:fill="FFFFFF"/>
          <w:lang w:val="ru-RU"/>
        </w:rPr>
        <w:t>По  данным  таблицы 1, был построен график который изображен на рисунке 1.</w:t>
      </w:r>
    </w:p>
    <w:p w:rsidR="00421661" w:rsidRPr="008E7DA8" w:rsidRDefault="00421661" w:rsidP="00016747">
      <w:pPr>
        <w:spacing w:after="0" w:line="360" w:lineRule="auto"/>
        <w:ind w:left="160" w:right="160"/>
        <w:rPr>
          <w:rFonts w:ascii="Times New Roman" w:eastAsia="Times New Roman" w:hAnsi="Times New Roman" w:cs="Times New Roman"/>
          <w:sz w:val="28"/>
          <w:szCs w:val="28"/>
          <w:lang w:val="ru-RU"/>
        </w:rPr>
      </w:pPr>
      <w:r w:rsidRPr="008E7DA8">
        <w:rPr>
          <w:rFonts w:ascii="Times New Roman" w:eastAsia="Times New Roman" w:hAnsi="Times New Roman" w:cs="Times New Roman"/>
          <w:noProof/>
          <w:sz w:val="28"/>
          <w:szCs w:val="28"/>
          <w:shd w:val="clear" w:color="auto" w:fill="FFFFFF"/>
        </w:rPr>
        <w:drawing>
          <wp:inline distT="0" distB="0" distL="0" distR="0">
            <wp:extent cx="5734050" cy="3171825"/>
            <wp:effectExtent l="19050" t="0" r="0" b="0"/>
            <wp:docPr id="27" name="Picture 9" descr="https://lh5.googleusercontent.com/Zu1Cj7O3s_wj6xtikZRvwM7OqrBMg_07e35zyjuhmCgC05TPb8sgRe1LoBZcY58BNSkpUJERBKBbeVPbMawVCrcCxQygt0YuZ50w90AO_5aDrhNoUINHFfOtF2Q2trdlLdUkI2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Zu1Cj7O3s_wj6xtikZRvwM7OqrBMg_07e35zyjuhmCgC05TPb8sgRe1LoBZcY58BNSkpUJERBKBbeVPbMawVCrcCxQygt0YuZ50w90AO_5aDrhNoUINHFfOtF2Q2trdlLdUkI2sh"/>
                    <pic:cNvPicPr>
                      <a:picLocks noChangeAspect="1" noChangeArrowheads="1"/>
                    </pic:cNvPicPr>
                  </pic:nvPicPr>
                  <pic:blipFill>
                    <a:blip r:embed="rId14"/>
                    <a:srcRect/>
                    <a:stretch>
                      <a:fillRect/>
                    </a:stretch>
                  </pic:blipFill>
                  <pic:spPr bwMode="auto">
                    <a:xfrm>
                      <a:off x="0" y="0"/>
                      <a:ext cx="5734050" cy="3171825"/>
                    </a:xfrm>
                    <a:prstGeom prst="rect">
                      <a:avLst/>
                    </a:prstGeom>
                    <a:noFill/>
                    <a:ln w="9525">
                      <a:noFill/>
                      <a:miter lim="800000"/>
                      <a:headEnd/>
                      <a:tailEnd/>
                    </a:ln>
                  </pic:spPr>
                </pic:pic>
              </a:graphicData>
            </a:graphic>
          </wp:inline>
        </w:drawing>
      </w:r>
      <w:r w:rsidRPr="008E7DA8">
        <w:rPr>
          <w:rFonts w:ascii="Times New Roman" w:eastAsia="Times New Roman" w:hAnsi="Times New Roman" w:cs="Times New Roman"/>
          <w:sz w:val="28"/>
          <w:szCs w:val="28"/>
          <w:shd w:val="clear" w:color="auto" w:fill="FFFFFF"/>
          <w:lang w:val="ru-RU"/>
        </w:rPr>
        <w:br/>
        <w:t xml:space="preserve">Рисунок 1 - </w:t>
      </w:r>
      <w:r w:rsidR="001708B4" w:rsidRPr="008E7DA8">
        <w:rPr>
          <w:rFonts w:ascii="Times New Roman" w:eastAsia="Times New Roman" w:hAnsi="Times New Roman" w:cs="Times New Roman"/>
          <w:sz w:val="28"/>
          <w:szCs w:val="28"/>
          <w:shd w:val="clear" w:color="auto" w:fill="FFFFFF"/>
          <w:lang w:val="ru-RU"/>
        </w:rPr>
        <w:t>Л</w:t>
      </w:r>
      <w:r w:rsidRPr="008E7DA8">
        <w:rPr>
          <w:rFonts w:ascii="Times New Roman" w:eastAsia="Times New Roman" w:hAnsi="Times New Roman" w:cs="Times New Roman"/>
          <w:sz w:val="28"/>
          <w:szCs w:val="28"/>
          <w:shd w:val="clear" w:color="auto" w:fill="FFFFFF"/>
          <w:lang w:val="ru-RU"/>
        </w:rPr>
        <w:t>огарифмический тренд</w:t>
      </w:r>
    </w:p>
    <w:p w:rsidR="00421661" w:rsidRPr="00EE094A" w:rsidRDefault="00EE094A" w:rsidP="00421661">
      <w:pPr>
        <w:spacing w:after="0" w:line="360" w:lineRule="auto"/>
        <w:ind w:left="160"/>
        <w:jc w:val="both"/>
        <w:rPr>
          <w:rFonts w:ascii="Times New Roman" w:eastAsia="Times New Roman" w:hAnsi="Times New Roman" w:cs="Times New Roman"/>
          <w:sz w:val="28"/>
          <w:szCs w:val="28"/>
          <w:lang w:val="ru-RU"/>
        </w:rPr>
      </w:pPr>
      <w:r w:rsidRPr="00EE094A">
        <w:rPr>
          <w:rFonts w:ascii="Times New Roman" w:eastAsia="Times New Roman" w:hAnsi="Times New Roman" w:cs="Times New Roman"/>
          <w:sz w:val="28"/>
          <w:szCs w:val="28"/>
          <w:shd w:val="clear" w:color="auto" w:fill="FFFFFF"/>
          <w:lang w:val="ru-RU"/>
        </w:rPr>
        <w:t xml:space="preserve">Выполнив расчет </w:t>
      </w:r>
      <w:r w:rsidR="00421661" w:rsidRPr="00EE094A">
        <w:rPr>
          <w:rFonts w:ascii="Times New Roman" w:eastAsia="Times New Roman" w:hAnsi="Times New Roman" w:cs="Times New Roman"/>
          <w:sz w:val="28"/>
          <w:szCs w:val="28"/>
          <w:shd w:val="clear" w:color="auto" w:fill="FFFFFF"/>
          <w:lang w:val="ru-RU"/>
        </w:rPr>
        <w:t>коэффициент</w:t>
      </w:r>
      <w:r w:rsidRPr="00EE094A">
        <w:rPr>
          <w:rFonts w:ascii="Times New Roman" w:eastAsia="Times New Roman" w:hAnsi="Times New Roman" w:cs="Times New Roman"/>
          <w:sz w:val="28"/>
          <w:szCs w:val="28"/>
          <w:shd w:val="clear" w:color="auto" w:fill="FFFFFF"/>
          <w:lang w:val="ru-RU"/>
        </w:rPr>
        <w:t>а</w:t>
      </w:r>
      <w:r w:rsidR="00421661" w:rsidRPr="00EE094A">
        <w:rPr>
          <w:rFonts w:ascii="Times New Roman" w:eastAsia="Times New Roman" w:hAnsi="Times New Roman" w:cs="Times New Roman"/>
          <w:sz w:val="28"/>
          <w:szCs w:val="28"/>
          <w:shd w:val="clear" w:color="auto" w:fill="FFFFFF"/>
          <w:lang w:val="ru-RU"/>
        </w:rPr>
        <w:t xml:space="preserve"> детерминации был получен результат</w:t>
      </w:r>
      <w:r w:rsidR="00421661" w:rsidRPr="00EE094A">
        <w:rPr>
          <w:rFonts w:ascii="Times New Roman" w:eastAsia="Times New Roman" w:hAnsi="Times New Roman" w:cs="Times New Roman"/>
          <w:b/>
          <w:bCs/>
          <w:sz w:val="28"/>
          <w:szCs w:val="28"/>
          <w:shd w:val="clear" w:color="auto" w:fill="FFFFFF"/>
          <w:lang w:val="ru-RU"/>
        </w:rPr>
        <w:t xml:space="preserve"> </w:t>
      </w:r>
      <m:oMath>
        <m:sSup>
          <m:sSupPr>
            <m:ctrlPr>
              <w:rPr>
                <w:rFonts w:ascii="Cambria Math" w:eastAsia="Times New Roman" w:hAnsi="Cambria Math" w:cs="Times New Roman"/>
                <w:bCs/>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R</m:t>
            </m:r>
          </m:e>
          <m:sup>
            <m:r>
              <w:rPr>
                <w:rFonts w:ascii="Cambria Math" w:eastAsia="Times New Roman" w:hAnsi="Cambria Math" w:cs="Times New Roman"/>
                <w:sz w:val="28"/>
                <w:szCs w:val="28"/>
                <w:shd w:val="clear" w:color="auto" w:fill="FFFFFF"/>
                <w:lang w:val="ru-RU"/>
              </w:rPr>
              <m:t>2</m:t>
            </m:r>
          </m:sup>
        </m:sSup>
        <m:r>
          <w:rPr>
            <w:rFonts w:ascii="Cambria Math" w:eastAsia="Times New Roman" w:hAnsi="Cambria Math" w:cs="Times New Roman"/>
            <w:sz w:val="28"/>
            <w:szCs w:val="28"/>
            <w:shd w:val="clear" w:color="auto" w:fill="FFFFFF"/>
            <w:lang w:val="ru-RU"/>
          </w:rPr>
          <m:t>=0.0166</m:t>
        </m:r>
      </m:oMath>
      <w:r>
        <w:rPr>
          <w:rFonts w:ascii="Times New Roman" w:eastAsia="Times New Roman" w:hAnsi="Times New Roman" w:cs="Times New Roman"/>
          <w:sz w:val="28"/>
          <w:szCs w:val="28"/>
          <w:shd w:val="clear" w:color="auto" w:fill="FFFFFF"/>
          <w:lang w:val="ru-RU"/>
        </w:rPr>
        <w:t>.</w:t>
      </w:r>
    </w:p>
    <w:p w:rsidR="00421661" w:rsidRPr="0068380F"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b/>
          <w:bCs/>
          <w:i/>
          <w:iCs/>
          <w:sz w:val="28"/>
          <w:szCs w:val="28"/>
          <w:shd w:val="clear" w:color="auto" w:fill="FFFFFF"/>
          <w:lang w:val="ru-RU"/>
        </w:rPr>
        <w:tab/>
      </w:r>
      <w:r w:rsidR="00FD5339" w:rsidRPr="0068380F">
        <w:rPr>
          <w:rFonts w:ascii="Times New Roman" w:eastAsia="Times New Roman" w:hAnsi="Times New Roman" w:cs="Times New Roman"/>
          <w:b/>
          <w:bCs/>
          <w:iCs/>
          <w:sz w:val="28"/>
          <w:szCs w:val="28"/>
          <w:shd w:val="clear" w:color="auto" w:fill="FFFFFF"/>
          <w:lang w:val="ru-RU"/>
        </w:rPr>
        <w:t>1.</w:t>
      </w:r>
      <w:r w:rsidRPr="0068380F">
        <w:rPr>
          <w:rFonts w:ascii="Times New Roman" w:eastAsia="Times New Roman" w:hAnsi="Times New Roman" w:cs="Times New Roman"/>
          <w:b/>
          <w:bCs/>
          <w:iCs/>
          <w:sz w:val="28"/>
          <w:szCs w:val="28"/>
          <w:shd w:val="clear" w:color="auto" w:fill="FFFFFF"/>
          <w:lang w:val="ru-RU"/>
        </w:rPr>
        <w:t xml:space="preserve">3 </w:t>
      </w:r>
      <w:r w:rsidR="00421661" w:rsidRPr="0068380F">
        <w:rPr>
          <w:rFonts w:ascii="Times New Roman" w:eastAsia="Times New Roman" w:hAnsi="Times New Roman" w:cs="Times New Roman"/>
          <w:b/>
          <w:bCs/>
          <w:iCs/>
          <w:sz w:val="28"/>
          <w:szCs w:val="28"/>
          <w:shd w:val="clear" w:color="auto" w:fill="FFFFFF"/>
          <w:lang w:val="ru-RU"/>
        </w:rPr>
        <w:t>Линейный тренд</w:t>
      </w:r>
    </w:p>
    <w:p w:rsidR="00421661" w:rsidRPr="008E7DA8" w:rsidRDefault="00BF30DE"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ab/>
      </w:r>
      <w:r w:rsidR="0068380F" w:rsidRPr="0068380F">
        <w:rPr>
          <w:rFonts w:ascii="Times New Roman" w:eastAsia="Times New Roman" w:hAnsi="Times New Roman" w:cs="Times New Roman"/>
          <w:sz w:val="28"/>
          <w:szCs w:val="28"/>
          <w:shd w:val="clear" w:color="auto" w:fill="FFFFFF"/>
          <w:lang w:val="ru-RU"/>
        </w:rPr>
        <w:t>Линейный тренд представляется как линейная зависимость анализируемой величины вида</w:t>
      </w:r>
    </w:p>
    <w:p w:rsidR="00421661" w:rsidRPr="009F2F92" w:rsidRDefault="00421661" w:rsidP="00421661">
      <w:pPr>
        <w:spacing w:after="0" w:line="360" w:lineRule="auto"/>
        <w:jc w:val="both"/>
        <w:rPr>
          <w:rFonts w:ascii="Times New Roman" w:eastAsia="Times New Roman" w:hAnsi="Times New Roman" w:cs="Times New Roman"/>
          <w:sz w:val="28"/>
          <w:szCs w:val="28"/>
          <w:lang w:val="ru-RU"/>
        </w:rPr>
      </w:pPr>
    </w:p>
    <w:p w:rsidR="00DC605E" w:rsidRPr="008E7DA8" w:rsidRDefault="00DC605E" w:rsidP="00421661">
      <w:pPr>
        <w:spacing w:after="0"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y=± bx</m:t>
          </m:r>
        </m:oMath>
      </m:oMathPara>
    </w:p>
    <w:p w:rsidR="00421661" w:rsidRPr="008E7DA8" w:rsidRDefault="00421661" w:rsidP="00421661">
      <w:pPr>
        <w:spacing w:after="0" w:line="360" w:lineRule="auto"/>
        <w:jc w:val="both"/>
        <w:rPr>
          <w:rFonts w:ascii="Times New Roman" w:eastAsia="Times New Roman" w:hAnsi="Times New Roman" w:cs="Times New Roman"/>
          <w:sz w:val="28"/>
          <w:szCs w:val="28"/>
        </w:rPr>
      </w:pPr>
    </w:p>
    <w:p w:rsidR="0068380F" w:rsidRPr="0068380F" w:rsidRDefault="00DC605E"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rPr>
        <w:tab/>
      </w:r>
      <w:r w:rsidR="0068380F" w:rsidRPr="0068380F">
        <w:rPr>
          <w:rFonts w:ascii="Times New Roman" w:eastAsia="Times New Roman" w:hAnsi="Times New Roman" w:cs="Times New Roman"/>
          <w:sz w:val="28"/>
          <w:szCs w:val="28"/>
          <w:shd w:val="clear" w:color="auto" w:fill="FFFFFF"/>
          <w:lang w:val="ru-RU"/>
        </w:rPr>
        <w:t>где</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y – исследуемая переменная (например, производительность);</w:t>
      </w:r>
    </w:p>
    <w:p w:rsidR="0068380F"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 xml:space="preserve">x – значение, указывающее позицию (порядковый номер) года в </w:t>
      </w: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периоде прогнозирования.</w:t>
      </w:r>
    </w:p>
    <w:p w:rsidR="00421661"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Pr>
          <w:rFonts w:ascii="Times New Roman" w:eastAsia="Times New Roman" w:hAnsi="Times New Roman" w:cs="Times New Roman"/>
          <w:sz w:val="28"/>
          <w:szCs w:val="28"/>
          <w:shd w:val="clear" w:color="auto" w:fill="FFFFFF"/>
          <w:lang w:val="ru-RU"/>
        </w:rPr>
        <w:tab/>
      </w:r>
      <w:r w:rsidRPr="0068380F">
        <w:rPr>
          <w:rFonts w:ascii="Times New Roman" w:eastAsia="Times New Roman" w:hAnsi="Times New Roman" w:cs="Times New Roman"/>
          <w:sz w:val="28"/>
          <w:szCs w:val="28"/>
          <w:shd w:val="clear" w:color="auto" w:fill="FFFFFF"/>
          <w:lang w:val="ru-RU"/>
        </w:rPr>
        <w:t>Когда выполняется линейная аппроксимация связи двух параметров, для т</w:t>
      </w:r>
      <w:r>
        <w:rPr>
          <w:rFonts w:ascii="Times New Roman" w:eastAsia="Times New Roman" w:hAnsi="Times New Roman" w:cs="Times New Roman"/>
          <w:sz w:val="28"/>
          <w:szCs w:val="28"/>
          <w:shd w:val="clear" w:color="auto" w:fill="FFFFFF"/>
          <w:lang w:val="ru-RU"/>
        </w:rPr>
        <w:t xml:space="preserve">ого что бы найти эмпирические </w:t>
      </w:r>
      <w:r w:rsidRPr="0068380F">
        <w:rPr>
          <w:rFonts w:ascii="Times New Roman" w:eastAsia="Times New Roman" w:hAnsi="Times New Roman" w:cs="Times New Roman"/>
          <w:sz w:val="28"/>
          <w:szCs w:val="28"/>
          <w:shd w:val="clear" w:color="auto" w:fill="FFFFFF"/>
          <w:lang w:val="ru-RU"/>
        </w:rPr>
        <w:t>коэффициенты линейной функции, чаще всего используют метод наименьших</w:t>
      </w:r>
      <w:r>
        <w:rPr>
          <w:rFonts w:ascii="Times New Roman" w:eastAsia="Times New Roman" w:hAnsi="Times New Roman" w:cs="Times New Roman"/>
          <w:sz w:val="28"/>
          <w:szCs w:val="28"/>
          <w:shd w:val="clear" w:color="auto" w:fill="FFFFFF"/>
          <w:lang w:val="ru-RU"/>
        </w:rPr>
        <w:t xml:space="preserve"> квадратов. Суть этого метода </w:t>
      </w:r>
      <w:r w:rsidRPr="0068380F">
        <w:rPr>
          <w:rFonts w:ascii="Times New Roman" w:eastAsia="Times New Roman" w:hAnsi="Times New Roman" w:cs="Times New Roman"/>
          <w:sz w:val="28"/>
          <w:szCs w:val="28"/>
          <w:shd w:val="clear" w:color="auto" w:fill="FFFFFF"/>
          <w:lang w:val="ru-RU"/>
        </w:rPr>
        <w:t xml:space="preserve">заключается в том, что линейная функция «наивысшего соответствия» </w:t>
      </w:r>
      <w:r>
        <w:rPr>
          <w:rFonts w:ascii="Times New Roman" w:eastAsia="Times New Roman" w:hAnsi="Times New Roman" w:cs="Times New Roman"/>
          <w:sz w:val="28"/>
          <w:szCs w:val="28"/>
          <w:shd w:val="clear" w:color="auto" w:fill="FFFFFF"/>
          <w:lang w:val="ru-RU"/>
        </w:rPr>
        <w:t xml:space="preserve">проходит через точки графика, </w:t>
      </w:r>
      <w:r w:rsidRPr="0068380F">
        <w:rPr>
          <w:rFonts w:ascii="Times New Roman" w:eastAsia="Times New Roman" w:hAnsi="Times New Roman" w:cs="Times New Roman"/>
          <w:sz w:val="28"/>
          <w:szCs w:val="28"/>
          <w:shd w:val="clear" w:color="auto" w:fill="FFFFFF"/>
          <w:lang w:val="ru-RU"/>
        </w:rPr>
        <w:t>которые соответствуют минимуму суммы квадратов отклонений измеряемого параметра. Имеет вид:</w:t>
      </w:r>
    </w:p>
    <w:p w:rsidR="00DC605E" w:rsidRPr="0068380F" w:rsidRDefault="00DC605E"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s</m:t>
          </m:r>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e>
                <m:sup>
                  <m:r>
                    <w:rPr>
                      <w:rFonts w:ascii="Cambria Math" w:eastAsia="Times New Roman" w:hAnsi="Cambria Math" w:cs="Times New Roman"/>
                      <w:sz w:val="28"/>
                      <w:szCs w:val="28"/>
                      <w:lang w:val="ru-RU"/>
                    </w:rPr>
                    <m:t>2</m:t>
                  </m:r>
                </m:sup>
              </m:s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min</m:t>
              </m:r>
            </m:e>
          </m:nary>
        </m:oMath>
      </m:oMathPara>
    </w:p>
    <w:p w:rsidR="00016747" w:rsidRDefault="0068380F"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Уравнения</w:t>
      </w:r>
      <w:r w:rsidRPr="0068380F">
        <w:rPr>
          <w:rFonts w:ascii="Times New Roman" w:eastAsia="Times New Roman" w:hAnsi="Times New Roman" w:cs="Times New Roman"/>
          <w:sz w:val="28"/>
          <w:szCs w:val="28"/>
          <w:lang w:val="ru-RU"/>
        </w:rPr>
        <w:t xml:space="preserve"> расчитывающее параметры линейной парной регресии имеют следующий вид:</w:t>
      </w:r>
    </w:p>
    <w:p w:rsid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lang w:val="ru-RU"/>
            </w:rPr>
            <m:t>na+b</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x</m:t>
                  </m:r>
                </m:e>
                <m:sub>
                  <m:r>
                    <w:rPr>
                      <w:rFonts w:ascii="Cambria Math" w:eastAsia="Times New Roman" w:hAnsi="Cambria Math" w:cs="Times New Roman"/>
                      <w:sz w:val="28"/>
                      <w:szCs w:val="28"/>
                      <w:lang w:val="ru-RU"/>
                    </w:rPr>
                    <m:t>i</m:t>
                  </m:r>
                </m:sub>
              </m:sSub>
            </m:e>
          </m:nary>
          <m:r>
            <w:rPr>
              <w:rFonts w:ascii="Cambria Math" w:eastAsia="Times New Roman" w:hAnsi="Cambria Math" w:cs="Times New Roman"/>
              <w:sz w:val="28"/>
              <w:szCs w:val="28"/>
              <w:lang w:val="ru-RU"/>
            </w:rPr>
            <m:t>=</m:t>
          </m:r>
          <m:nary>
            <m:naryPr>
              <m:chr m:val="∑"/>
              <m:limLoc m:val="undOvr"/>
              <m:supHide m:val="on"/>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m:t>
              </m:r>
            </m:sub>
            <m:sup/>
            <m:e>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y</m:t>
                  </m:r>
                </m:e>
                <m:sub>
                  <m:r>
                    <w:rPr>
                      <w:rFonts w:ascii="Cambria Math" w:eastAsia="Times New Roman" w:hAnsi="Cambria Math" w:cs="Times New Roman"/>
                      <w:sz w:val="28"/>
                      <w:szCs w:val="28"/>
                      <w:lang w:val="ru-RU"/>
                    </w:rPr>
                    <m:t>i</m:t>
                  </m:r>
                </m:sub>
              </m:sSub>
            </m:e>
          </m:nary>
        </m:oMath>
      </m:oMathPara>
    </w:p>
    <w:p w:rsidR="00016747" w:rsidRPr="00016747" w:rsidRDefault="00016747" w:rsidP="00421661">
      <w:pPr>
        <w:spacing w:after="0" w:line="360" w:lineRule="auto"/>
        <w:jc w:val="both"/>
        <w:rPr>
          <w:rFonts w:ascii="Times New Roman" w:eastAsia="Times New Roman" w:hAnsi="Times New Roman" w:cs="Times New Roman"/>
          <w:i/>
          <w:sz w:val="28"/>
          <w:szCs w:val="28"/>
        </w:rPr>
      </w:pPr>
      <m:oMathPara>
        <m:oMath>
          <m:r>
            <w:rPr>
              <w:rFonts w:ascii="Cambria Math" w:eastAsia="Times New Roman" w:hAnsi="Cambria Math" w:cs="Times New Roman"/>
              <w:sz w:val="28"/>
              <w:szCs w:val="28"/>
            </w:rPr>
            <m:t>a</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e>
          </m:nary>
          <m:r>
            <w:rPr>
              <w:rFonts w:ascii="Cambria Math" w:eastAsia="Times New Roman" w:hAnsi="Cambria Math" w:cs="Times New Roman"/>
              <w:sz w:val="28"/>
              <w:szCs w:val="28"/>
            </w:rPr>
            <m:t>+b</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2</m:t>
                  </m:r>
                </m:sup>
              </m:sSubSup>
            </m:e>
          </m:nary>
          <m:r>
            <w:rPr>
              <w:rFonts w:ascii="Cambria Math" w:eastAsia="Times New Roman" w:hAnsi="Cambria Math" w:cs="Times New Roman"/>
              <w:sz w:val="28"/>
              <w:szCs w:val="28"/>
            </w:rPr>
            <m:t>=</m:t>
          </m:r>
          <m:nary>
            <m:naryPr>
              <m:chr m:val="∑"/>
              <m:limLoc m:val="undOvr"/>
              <m:supHide m:val="on"/>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e>
          </m:nary>
        </m:oMath>
      </m:oMathPara>
    </w:p>
    <w:p w:rsidR="00421661" w:rsidRPr="008E7DA8" w:rsidRDefault="0068380F" w:rsidP="00421661">
      <w:pPr>
        <w:spacing w:after="0" w:line="360" w:lineRule="auto"/>
        <w:jc w:val="both"/>
        <w:rPr>
          <w:rFonts w:ascii="Times New Roman" w:eastAsia="Times New Roman" w:hAnsi="Times New Roman" w:cs="Times New Roman"/>
          <w:sz w:val="28"/>
          <w:szCs w:val="28"/>
          <w:lang w:val="ru-RU"/>
        </w:rPr>
      </w:pPr>
      <w:r w:rsidRPr="0068380F">
        <w:rPr>
          <w:rFonts w:ascii="Times New Roman" w:eastAsia="Times New Roman" w:hAnsi="Times New Roman" w:cs="Times New Roman"/>
          <w:sz w:val="28"/>
          <w:szCs w:val="28"/>
          <w:shd w:val="clear" w:color="auto" w:fill="FFFFFF"/>
          <w:lang w:val="ru-RU"/>
        </w:rPr>
        <w:t>где n – объем  совокупности (исследуемой).</w:t>
      </w:r>
    </w:p>
    <w:p w:rsidR="00421661" w:rsidRPr="008E7DA8" w:rsidRDefault="00421661" w:rsidP="00016747">
      <w:pPr>
        <w:spacing w:after="0" w:line="360" w:lineRule="auto"/>
        <w:jc w:val="center"/>
        <w:rPr>
          <w:rFonts w:ascii="Times New Roman" w:eastAsia="Times New Roman" w:hAnsi="Times New Roman" w:cs="Times New Roman"/>
          <w:sz w:val="28"/>
          <w:szCs w:val="28"/>
        </w:rPr>
      </w:pPr>
      <w:r w:rsidRPr="008E7DA8">
        <w:rPr>
          <w:rFonts w:ascii="Times New Roman" w:eastAsia="Times New Roman" w:hAnsi="Times New Roman" w:cs="Times New Roman"/>
          <w:noProof/>
          <w:sz w:val="28"/>
          <w:szCs w:val="28"/>
          <w:shd w:val="clear" w:color="auto" w:fill="FFFFFF"/>
        </w:rPr>
        <w:lastRenderedPageBreak/>
        <w:drawing>
          <wp:inline distT="0" distB="0" distL="0" distR="0">
            <wp:extent cx="2944511" cy="1990725"/>
            <wp:effectExtent l="19050" t="0" r="8239" b="0"/>
            <wp:docPr id="30" name="Picture 12" descr="Построение тренда методом наименьших квадра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остроение тренда методом наименьших квадратов"/>
                    <pic:cNvPicPr>
                      <a:picLocks noChangeAspect="1" noChangeArrowheads="1"/>
                    </pic:cNvPicPr>
                  </pic:nvPicPr>
                  <pic:blipFill>
                    <a:blip r:embed="rId15"/>
                    <a:srcRect/>
                    <a:stretch>
                      <a:fillRect/>
                    </a:stretch>
                  </pic:blipFill>
                  <pic:spPr bwMode="auto">
                    <a:xfrm>
                      <a:off x="0" y="0"/>
                      <a:ext cx="2953350" cy="1996701"/>
                    </a:xfrm>
                    <a:prstGeom prst="rect">
                      <a:avLst/>
                    </a:prstGeom>
                    <a:noFill/>
                    <a:ln w="9525">
                      <a:noFill/>
                      <a:miter lim="800000"/>
                      <a:headEnd/>
                      <a:tailEnd/>
                    </a:ln>
                  </pic:spPr>
                </pic:pic>
              </a:graphicData>
            </a:graphic>
          </wp:inline>
        </w:drawing>
      </w:r>
    </w:p>
    <w:p w:rsidR="00421661" w:rsidRPr="008E7DA8" w:rsidRDefault="00016747" w:rsidP="00016747">
      <w:pPr>
        <w:spacing w:after="0" w:line="36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shd w:val="clear" w:color="auto" w:fill="FFFFFF"/>
          <w:lang w:val="ru-RU"/>
        </w:rPr>
        <w:t xml:space="preserve">Рисунок </w:t>
      </w:r>
      <w:r>
        <w:rPr>
          <w:rFonts w:ascii="Times New Roman" w:eastAsia="Times New Roman" w:hAnsi="Times New Roman" w:cs="Times New Roman"/>
          <w:sz w:val="28"/>
          <w:szCs w:val="28"/>
          <w:shd w:val="clear" w:color="auto" w:fill="FFFFFF"/>
        </w:rPr>
        <w:t>X</w:t>
      </w:r>
      <w:r w:rsidRPr="00C850B4">
        <w:rPr>
          <w:rFonts w:ascii="Times New Roman" w:eastAsia="Times New Roman" w:hAnsi="Times New Roman" w:cs="Times New Roman"/>
          <w:sz w:val="28"/>
          <w:szCs w:val="28"/>
          <w:shd w:val="clear" w:color="auto" w:fill="FFFFFF"/>
          <w:lang w:val="ru-RU"/>
        </w:rPr>
        <w:t xml:space="preserve"> −</w:t>
      </w:r>
      <w:r w:rsidR="00421661" w:rsidRPr="008E7DA8">
        <w:rPr>
          <w:rFonts w:ascii="Times New Roman" w:eastAsia="Times New Roman" w:hAnsi="Times New Roman" w:cs="Times New Roman"/>
          <w:sz w:val="28"/>
          <w:szCs w:val="28"/>
          <w:shd w:val="clear" w:color="auto" w:fill="FFFFFF"/>
          <w:lang w:val="ru-RU"/>
        </w:rPr>
        <w:t xml:space="preserve"> Построение тренда методом наименьших квадратов</w:t>
      </w:r>
    </w:p>
    <w:p w:rsidR="00C850B4" w:rsidRPr="0068380F" w:rsidRDefault="0068380F" w:rsidP="0068380F">
      <w:pPr>
        <w:spacing w:after="0" w:line="360" w:lineRule="auto"/>
        <w:jc w:val="both"/>
        <w:rPr>
          <w:rFonts w:ascii="Times New Roman" w:eastAsia="Times New Roman" w:hAnsi="Times New Roman" w:cs="Times New Roman"/>
          <w:sz w:val="28"/>
          <w:szCs w:val="28"/>
          <w:shd w:val="clear" w:color="auto" w:fill="FFFFFF"/>
          <w:lang w:val="ru-RU"/>
        </w:rPr>
      </w:pPr>
      <w:r w:rsidRPr="0068380F">
        <w:rPr>
          <w:rFonts w:ascii="Times New Roman" w:eastAsia="Times New Roman" w:hAnsi="Times New Roman" w:cs="Times New Roman"/>
          <w:sz w:val="28"/>
          <w:szCs w:val="28"/>
          <w:highlight w:val="darkGreen"/>
          <w:shd w:val="clear" w:color="auto" w:fill="FFFFFF"/>
          <w:lang w:val="ru-RU"/>
        </w:rPr>
        <w:t>Константы a и b или значение коэффициента при переменной Х а также свободного члена уравнения рассчитывается по следующей формуле</w:t>
      </w:r>
      <w:r w:rsidR="00421661" w:rsidRPr="0068380F">
        <w:rPr>
          <w:rFonts w:ascii="Times New Roman" w:eastAsia="Times New Roman" w:hAnsi="Times New Roman" w:cs="Times New Roman"/>
          <w:sz w:val="28"/>
          <w:szCs w:val="28"/>
          <w:highlight w:val="darkGreen"/>
          <w:shd w:val="clear" w:color="auto" w:fill="FFFFFF"/>
          <w:lang w:val="ru-RU"/>
        </w:rPr>
        <w:t>:</w:t>
      </w:r>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rPr>
            <m:t>b</m:t>
          </m:r>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y</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xy</m:t>
                      </m:r>
                    </m:e>
                  </m:acc>
                </m:e>
              </m:nary>
            </m:num>
            <m:den>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b>
                <m:sup>
                  <m:r>
                    <w:rPr>
                      <w:rFonts w:ascii="Cambria Math" w:eastAsia="Times New Roman" w:hAnsi="Cambria Math" w:cs="Times New Roman"/>
                      <w:sz w:val="28"/>
                      <w:szCs w:val="28"/>
                    </w:rPr>
                    <m:t>i</m:t>
                  </m:r>
                  <m:r>
                    <w:rPr>
                      <w:rFonts w:ascii="Cambria Math" w:eastAsia="Times New Roman" w:hAnsi="Cambria Math" w:cs="Times New Roman"/>
                      <w:sz w:val="28"/>
                      <w:szCs w:val="28"/>
                      <w:lang w:val="ru-RU"/>
                    </w:rPr>
                    <m:t>=1</m:t>
                  </m:r>
                </m:sup>
                <m:e>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n</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lang w:val="ru-RU"/>
                        </w:rPr>
                        <m:t>-2</m:t>
                      </m:r>
                    </m:sup>
                  </m:sSup>
                </m:e>
              </m:nary>
              <m:r>
                <w:rPr>
                  <w:rFonts w:ascii="Cambria Math" w:eastAsia="Times New Roman" w:hAnsi="Cambria Math" w:cs="Times New Roman"/>
                  <w:sz w:val="28"/>
                  <w:szCs w:val="28"/>
                  <w:lang w:val="ru-RU"/>
                </w:rPr>
                <m:t>)</m:t>
              </m:r>
            </m:den>
          </m:f>
        </m:oMath>
      </m:oMathPara>
    </w:p>
    <w:p w:rsidR="00C850B4" w:rsidRDefault="00C850B4" w:rsidP="00421661">
      <w:pPr>
        <w:spacing w:after="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 также</w:t>
      </w:r>
      <w:r w:rsidRPr="0068380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p>
    <w:p w:rsidR="00C850B4" w:rsidRPr="00C850B4" w:rsidRDefault="00C850B4" w:rsidP="00421661">
      <w:pPr>
        <w:spacing w:after="0" w:line="360" w:lineRule="auto"/>
        <w:jc w:val="both"/>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a=</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y</m:t>
              </m:r>
            </m:e>
          </m:acc>
          <m:r>
            <w:rPr>
              <w:rFonts w:ascii="Cambria Math" w:eastAsia="Times New Roman" w:hAnsi="Cambria Math" w:cs="Times New Roman"/>
              <w:sz w:val="28"/>
              <w:szCs w:val="28"/>
              <w:lang w:val="ru-RU"/>
            </w:rPr>
            <m:t>±b</m:t>
          </m:r>
          <m:acc>
            <m:accPr>
              <m:chr m:val="̅"/>
              <m:ctrlPr>
                <w:rPr>
                  <w:rFonts w:ascii="Cambria Math" w:eastAsia="Times New Roman" w:hAnsi="Cambria Math" w:cs="Times New Roman"/>
                  <w:i/>
                  <w:sz w:val="28"/>
                  <w:szCs w:val="28"/>
                  <w:lang w:val="ru-RU"/>
                </w:rPr>
              </m:ctrlPr>
            </m:accPr>
            <m:e>
              <m:r>
                <w:rPr>
                  <w:rFonts w:ascii="Cambria Math" w:eastAsia="Times New Roman" w:hAnsi="Cambria Math" w:cs="Times New Roman"/>
                  <w:sz w:val="28"/>
                  <w:szCs w:val="28"/>
                  <w:lang w:val="ru-RU"/>
                </w:rPr>
                <m:t>x</m:t>
              </m:r>
            </m:e>
          </m:acc>
        </m:oMath>
      </m:oMathPara>
    </w:p>
    <w:p w:rsidR="00C850B4" w:rsidRPr="0068380F" w:rsidRDefault="00C850B4" w:rsidP="00421661">
      <w:pPr>
        <w:spacing w:after="0" w:line="360" w:lineRule="auto"/>
        <w:jc w:val="both"/>
        <w:rPr>
          <w:rFonts w:ascii="Times New Roman" w:eastAsia="Times New Roman" w:hAnsi="Times New Roman" w:cs="Times New Roman"/>
          <w:sz w:val="28"/>
          <w:szCs w:val="28"/>
          <w:lang w:val="ru-RU"/>
        </w:rPr>
      </w:pPr>
    </w:p>
    <w:p w:rsidR="00421661" w:rsidRPr="007D75A8" w:rsidRDefault="00C850B4"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В таблице #</w:t>
      </w:r>
      <w:r w:rsidR="00421661" w:rsidRPr="007D75A8">
        <w:rPr>
          <w:rFonts w:ascii="Times New Roman" w:eastAsia="Times New Roman" w:hAnsi="Times New Roman" w:cs="Times New Roman"/>
          <w:sz w:val="28"/>
          <w:szCs w:val="28"/>
          <w:highlight w:val="lightGray"/>
          <w:shd w:val="clear" w:color="auto" w:fill="FFFFFF"/>
          <w:lang w:val="ru-RU"/>
        </w:rPr>
        <w:t xml:space="preserve"> приведен пример вычислени</w:t>
      </w:r>
      <w:r w:rsidR="0077131A">
        <w:rPr>
          <w:rFonts w:ascii="Times New Roman" w:eastAsia="Times New Roman" w:hAnsi="Times New Roman" w:cs="Times New Roman"/>
          <w:sz w:val="28"/>
          <w:szCs w:val="28"/>
          <w:highlight w:val="lightGray"/>
          <w:shd w:val="clear" w:color="auto" w:fill="FFFFFF"/>
          <w:lang w:val="ru-RU"/>
        </w:rPr>
        <w:t>я линейного тренда по данным</w:t>
      </w:r>
      <w:r w:rsidR="00421661" w:rsidRPr="007D75A8">
        <w:rPr>
          <w:rFonts w:ascii="Times New Roman" w:eastAsia="Times New Roman" w:hAnsi="Times New Roman" w:cs="Times New Roman"/>
          <w:sz w:val="28"/>
          <w:szCs w:val="28"/>
          <w:highlight w:val="lightGray"/>
          <w:shd w:val="clear" w:color="auto" w:fill="FFFFFF"/>
          <w:lang w:val="ru-RU"/>
        </w:rPr>
        <w:t>.</w:t>
      </w:r>
    </w:p>
    <w:p w:rsidR="00F94A0E"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 xml:space="preserve">Таблица </w:t>
      </w:r>
      <w:r w:rsidR="00C850B4" w:rsidRPr="007D75A8">
        <w:rPr>
          <w:rFonts w:ascii="Times New Roman" w:eastAsia="Times New Roman" w:hAnsi="Times New Roman" w:cs="Times New Roman"/>
          <w:sz w:val="28"/>
          <w:szCs w:val="28"/>
          <w:highlight w:val="lightGray"/>
          <w:shd w:val="clear" w:color="auto" w:fill="FFFFFF"/>
        </w:rPr>
        <w:t>#</w:t>
      </w:r>
      <w:r w:rsidRPr="007D75A8">
        <w:rPr>
          <w:rFonts w:ascii="Times New Roman" w:eastAsia="Times New Roman" w:hAnsi="Times New Roman" w:cs="Times New Roman"/>
          <w:sz w:val="28"/>
          <w:szCs w:val="28"/>
          <w:highlight w:val="lightGray"/>
          <w:shd w:val="clear" w:color="auto" w:fill="FFFFFF"/>
        </w:rPr>
        <w:t>. Вычисление линейного тренда</w:t>
      </w:r>
    </w:p>
    <w:tbl>
      <w:tblPr>
        <w:tblStyle w:val="TableGrid"/>
        <w:tblW w:w="0" w:type="auto"/>
        <w:tblLook w:val="04A0"/>
      </w:tblPr>
      <w:tblGrid>
        <w:gridCol w:w="1915"/>
        <w:gridCol w:w="1915"/>
        <w:gridCol w:w="1915"/>
        <w:gridCol w:w="1915"/>
        <w:gridCol w:w="1916"/>
      </w:tblGrid>
      <w:tr w:rsidR="00414B13" w:rsidRPr="0077131A" w:rsidTr="009F2F92">
        <w:tc>
          <w:tcPr>
            <w:tcW w:w="3830" w:type="dxa"/>
            <w:gridSpan w:val="2"/>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r w:rsidRPr="0077131A">
              <w:rPr>
                <w:rFonts w:ascii="Times New Roman" w:eastAsia="Times New Roman" w:hAnsi="Times New Roman" w:cs="Times New Roman"/>
                <w:sz w:val="28"/>
                <w:szCs w:val="28"/>
                <w:shd w:val="clear" w:color="auto" w:fill="FFFFFF"/>
                <w:lang w:val="ru-RU"/>
              </w:rPr>
              <w:t>Исходные данные</w:t>
            </w:r>
          </w:p>
        </w:tc>
        <w:tc>
          <w:tcPr>
            <w:tcW w:w="1915" w:type="dxa"/>
            <w:vMerge w:val="restart"/>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XY</w:t>
            </w:r>
          </w:p>
        </w:tc>
        <w:tc>
          <w:tcPr>
            <w:tcW w:w="1915" w:type="dxa"/>
            <w:vMerge w:val="restart"/>
          </w:tcPr>
          <w:p w:rsidR="00414B13" w:rsidRPr="0077131A" w:rsidRDefault="003D0657" w:rsidP="00F44F1F">
            <w:pPr>
              <w:jc w:val="center"/>
              <w:rPr>
                <w:rFonts w:ascii="Times New Roman" w:eastAsia="Times New Roman" w:hAnsi="Times New Roman" w:cs="Times New Roman"/>
                <w:sz w:val="28"/>
                <w:szCs w:val="28"/>
                <w:shd w:val="clear" w:color="auto" w:fill="FFFFFF"/>
                <w:lang w:val="ru-RU"/>
              </w:rPr>
            </w:pPr>
            <m:oMathPara>
              <m:oMath>
                <m:sSup>
                  <m:sSupPr>
                    <m:ctrlPr>
                      <w:rPr>
                        <w:rFonts w:ascii="Cambria Math" w:eastAsia="Times New Roman" w:hAnsi="Cambria Math" w:cs="Times New Roman"/>
                        <w:i/>
                        <w:sz w:val="28"/>
                        <w:szCs w:val="28"/>
                        <w:shd w:val="clear" w:color="auto" w:fill="FFFFFF"/>
                        <w:lang w:val="ru-RU"/>
                      </w:rPr>
                    </m:ctrlPr>
                  </m:sSupPr>
                  <m:e>
                    <m:r>
                      <w:rPr>
                        <w:rFonts w:ascii="Cambria Math" w:eastAsia="Times New Roman" w:hAnsi="Cambria Math" w:cs="Times New Roman"/>
                        <w:sz w:val="28"/>
                        <w:szCs w:val="28"/>
                        <w:shd w:val="clear" w:color="auto" w:fill="FFFFFF"/>
                        <w:lang w:val="ru-RU"/>
                      </w:rPr>
                      <m:t>X</m:t>
                    </m:r>
                  </m:e>
                  <m:sup>
                    <m:r>
                      <w:rPr>
                        <w:rFonts w:ascii="Cambria Math" w:eastAsia="Times New Roman" w:hAnsi="Cambria Math" w:cs="Times New Roman"/>
                        <w:sz w:val="28"/>
                        <w:szCs w:val="28"/>
                        <w:shd w:val="clear" w:color="auto" w:fill="FFFFFF"/>
                        <w:lang w:val="ru-RU"/>
                      </w:rPr>
                      <m:t>2</m:t>
                    </m:r>
                  </m:sup>
                </m:sSup>
              </m:oMath>
            </m:oMathPara>
          </w:p>
        </w:tc>
        <w:tc>
          <w:tcPr>
            <w:tcW w:w="1916" w:type="dxa"/>
            <w:vMerge w:val="restart"/>
          </w:tcPr>
          <w:p w:rsidR="00414B13" w:rsidRPr="0077131A" w:rsidRDefault="003D0657" w:rsidP="00F44F1F">
            <w:pPr>
              <w:jc w:val="center"/>
              <w:rPr>
                <w:rFonts w:ascii="Times New Roman" w:eastAsia="Times New Roman" w:hAnsi="Times New Roman" w:cs="Times New Roman"/>
                <w:i/>
                <w:sz w:val="28"/>
                <w:szCs w:val="28"/>
                <w:shd w:val="clear" w:color="auto" w:fill="FFFFFF"/>
              </w:rPr>
            </w:pPr>
            <m:oMathPara>
              <m:oMath>
                <m:sSub>
                  <m:sSubPr>
                    <m:ctrlPr>
                      <w:rPr>
                        <w:rFonts w:ascii="Cambria Math" w:eastAsia="Times New Roman" w:hAnsi="Cambria Math" w:cs="Times New Roman"/>
                        <w:i/>
                        <w:sz w:val="28"/>
                        <w:szCs w:val="28"/>
                        <w:shd w:val="clear" w:color="auto" w:fill="FFFFFF"/>
                      </w:rPr>
                    </m:ctrlPr>
                  </m:sSubPr>
                  <m:e>
                    <m:r>
                      <w:rPr>
                        <w:rFonts w:ascii="Cambria Math" w:eastAsia="Times New Roman" w:hAnsi="Cambria Math" w:cs="Times New Roman"/>
                        <w:sz w:val="28"/>
                        <w:szCs w:val="28"/>
                        <w:shd w:val="clear" w:color="auto" w:fill="FFFFFF"/>
                      </w:rPr>
                      <m:t>Y</m:t>
                    </m:r>
                  </m:e>
                  <m:sub>
                    <m:r>
                      <w:rPr>
                        <w:rFonts w:ascii="Cambria Math" w:eastAsia="Times New Roman" w:hAnsi="Cambria Math" w:cs="Times New Roman"/>
                        <w:sz w:val="28"/>
                        <w:szCs w:val="28"/>
                        <w:shd w:val="clear" w:color="auto" w:fill="FFFFFF"/>
                      </w:rPr>
                      <m:t>i</m:t>
                    </m:r>
                  </m:sub>
                </m:sSub>
              </m:oMath>
            </m:oMathPara>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Период времени </w:t>
            </w:r>
            <w:r w:rsidRPr="0077131A">
              <w:rPr>
                <w:rFonts w:ascii="Times New Roman" w:eastAsia="Times New Roman" w:hAnsi="Times New Roman" w:cs="Times New Roman"/>
                <w:sz w:val="28"/>
                <w:szCs w:val="28"/>
                <w:shd w:val="clear" w:color="auto" w:fill="FFFFFF"/>
              </w:rPr>
              <w:t>X</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 xml:space="preserve">Обьем продажи </w:t>
            </w:r>
            <w:r w:rsidRPr="0077131A">
              <w:rPr>
                <w:rFonts w:ascii="Times New Roman" w:eastAsia="Times New Roman" w:hAnsi="Times New Roman" w:cs="Times New Roman"/>
                <w:sz w:val="28"/>
                <w:szCs w:val="28"/>
                <w:shd w:val="clear" w:color="auto" w:fill="FFFFFF"/>
              </w:rPr>
              <w:t>Y</w:t>
            </w: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vMerge/>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14,68</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15,42</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16,16</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16,9</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95</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17,64</w:t>
            </w:r>
          </w:p>
        </w:tc>
      </w:tr>
      <w:tr w:rsidR="00C850B4" w:rsidRPr="0077131A" w:rsidTr="00C850B4">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23</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138</w:t>
            </w:r>
          </w:p>
        </w:tc>
        <w:tc>
          <w:tcPr>
            <w:tcW w:w="1915"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36</w:t>
            </w:r>
          </w:p>
        </w:tc>
        <w:tc>
          <w:tcPr>
            <w:tcW w:w="1916" w:type="dxa"/>
          </w:tcPr>
          <w:p w:rsidR="00C850B4"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18,36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7</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49</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19,12</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30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240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64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19,86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9</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252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81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20,6</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180</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100</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21,34</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11</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176</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121</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22,08</w:t>
            </w: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lastRenderedPageBreak/>
              <w:t>12</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168</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144</w:t>
            </w: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22,82</w:t>
            </w:r>
          </w:p>
        </w:tc>
      </w:tr>
      <w:tr w:rsidR="00414B13" w:rsidRPr="0077131A" w:rsidTr="00C850B4">
        <w:tc>
          <w:tcPr>
            <w:tcW w:w="1915" w:type="dxa"/>
          </w:tcPr>
          <w:p w:rsidR="00414B13" w:rsidRPr="0077131A" w:rsidRDefault="003D0657"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=78</m:t>
                    </m:r>
                  </m:e>
                </m:nary>
              </m:oMath>
            </m:oMathPara>
          </w:p>
        </w:tc>
        <w:tc>
          <w:tcPr>
            <w:tcW w:w="1915" w:type="dxa"/>
          </w:tcPr>
          <w:p w:rsidR="00414B13" w:rsidRPr="0077131A" w:rsidRDefault="003D0657"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=225</m:t>
                    </m:r>
                  </m:e>
                </m:nary>
              </m:oMath>
            </m:oMathPara>
          </w:p>
        </w:tc>
        <w:tc>
          <w:tcPr>
            <w:tcW w:w="1915" w:type="dxa"/>
          </w:tcPr>
          <w:p w:rsidR="00414B13" w:rsidRPr="0077131A" w:rsidRDefault="003D0657"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1568</m:t>
                    </m:r>
                  </m:e>
                </m:nary>
              </m:oMath>
            </m:oMathPara>
          </w:p>
        </w:tc>
        <w:tc>
          <w:tcPr>
            <w:tcW w:w="1915" w:type="dxa"/>
          </w:tcPr>
          <w:p w:rsidR="00414B13" w:rsidRPr="0077131A" w:rsidRDefault="003D0657" w:rsidP="00F44F1F">
            <w:pPr>
              <w:jc w:val="center"/>
              <w:rPr>
                <w:rFonts w:ascii="Times New Roman" w:eastAsia="Times New Roman" w:hAnsi="Times New Roman" w:cs="Times New Roman"/>
                <w:sz w:val="28"/>
                <w:szCs w:val="28"/>
                <w:shd w:val="clear" w:color="auto" w:fill="FFFFFF"/>
                <w:lang w:val="ru-RU"/>
              </w:rPr>
            </w:pPr>
            <m:oMathPara>
              <m:oMath>
                <m:nary>
                  <m:naryPr>
                    <m:chr m:val="∑"/>
                    <m:limLoc m:val="undOvr"/>
                    <m:subHide m:val="on"/>
                    <m:supHide m:val="on"/>
                    <m:ctrlPr>
                      <w:rPr>
                        <w:rFonts w:ascii="Cambria Math" w:eastAsia="Times New Roman" w:hAnsi="Cambria Math" w:cs="Times New Roman"/>
                        <w:i/>
                        <w:sz w:val="28"/>
                        <w:szCs w:val="28"/>
                        <w:shd w:val="clear" w:color="auto" w:fill="FFFFFF"/>
                        <w:lang w:val="ru-RU"/>
                      </w:rPr>
                    </m:ctrlPr>
                  </m:naryPr>
                  <m:sub/>
                  <m:sup/>
                  <m:e>
                    <m:r>
                      <w:rPr>
                        <w:rFonts w:ascii="Cambria Math" w:eastAsia="Times New Roman" w:hAnsi="Cambria Math" w:cs="Times New Roman"/>
                        <w:sz w:val="28"/>
                        <w:szCs w:val="28"/>
                        <w:shd w:val="clear" w:color="auto" w:fill="FFFFFF"/>
                        <w:lang w:val="ru-RU"/>
                      </w:rPr>
                      <m:t>= 650</m:t>
                    </m:r>
                  </m:e>
                </m:nary>
              </m:oMath>
            </m:oMathPara>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r w:rsidR="00414B13" w:rsidRPr="0077131A" w:rsidTr="00C850B4">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lang w:val="ru-RU"/>
              </w:rPr>
              <w:t>Среднее 6</w:t>
            </w:r>
            <w:r w:rsidRPr="0077131A">
              <w:rPr>
                <w:rFonts w:ascii="Times New Roman" w:eastAsia="Times New Roman" w:hAnsi="Times New Roman" w:cs="Times New Roman"/>
                <w:sz w:val="28"/>
                <w:szCs w:val="28"/>
                <w:shd w:val="clear" w:color="auto" w:fill="FFFFFF"/>
              </w:rPr>
              <w:t>,5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t>18,75</w:t>
            </w: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5"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c>
          <w:tcPr>
            <w:tcW w:w="1916" w:type="dxa"/>
          </w:tcPr>
          <w:p w:rsidR="00414B13" w:rsidRPr="0077131A" w:rsidRDefault="00414B13" w:rsidP="00F44F1F">
            <w:pPr>
              <w:jc w:val="center"/>
              <w:rPr>
                <w:rFonts w:ascii="Times New Roman" w:eastAsia="Times New Roman" w:hAnsi="Times New Roman" w:cs="Times New Roman"/>
                <w:sz w:val="28"/>
                <w:szCs w:val="28"/>
                <w:shd w:val="clear" w:color="auto" w:fill="FFFFFF"/>
                <w:lang w:val="ru-RU"/>
              </w:rPr>
            </w:pPr>
          </w:p>
        </w:tc>
      </w:tr>
    </w:tbl>
    <w:p w:rsidR="00F94A0E" w:rsidRPr="0077131A" w:rsidRDefault="00F44F1F" w:rsidP="009177AA">
      <w:pPr>
        <w:jc w:val="center"/>
        <w:rPr>
          <w:rFonts w:ascii="Times New Roman" w:eastAsia="Times New Roman" w:hAnsi="Times New Roman" w:cs="Times New Roman"/>
          <w:sz w:val="28"/>
          <w:szCs w:val="28"/>
          <w:shd w:val="clear" w:color="auto" w:fill="FFFFFF"/>
        </w:rPr>
      </w:pPr>
      <w:r w:rsidRPr="0077131A">
        <w:rPr>
          <w:rFonts w:ascii="Times New Roman" w:eastAsia="Times New Roman" w:hAnsi="Times New Roman" w:cs="Times New Roman"/>
          <w:sz w:val="28"/>
          <w:szCs w:val="28"/>
          <w:shd w:val="clear" w:color="auto" w:fill="FFFFFF"/>
        </w:rPr>
        <w:br/>
      </w:r>
      <m:oMath>
        <m:acc>
          <m:accPr>
            <m:chr m:val="̅"/>
            <m:ctrlPr>
              <w:rPr>
                <w:rFonts w:ascii="Cambria Math" w:eastAsia="Times New Roman" w:hAnsi="Cambria Math" w:cs="Times New Roman"/>
                <w:i/>
                <w:sz w:val="28"/>
                <w:szCs w:val="28"/>
                <w:shd w:val="clear" w:color="auto" w:fill="FFFFFF"/>
                <w:lang w:val="ru-RU"/>
              </w:rPr>
            </m:ctrlPr>
          </m:accPr>
          <m:e>
            <m:r>
              <w:rPr>
                <w:rFonts w:ascii="Cambria Math" w:eastAsia="Times New Roman" w:hAnsi="Cambria Math" w:cs="Times New Roman"/>
                <w:sz w:val="28"/>
                <w:szCs w:val="28"/>
                <w:shd w:val="clear" w:color="auto" w:fill="FFFFFF"/>
                <w:lang w:val="ru-RU"/>
              </w:rPr>
              <m:t>X</m:t>
            </m:r>
          </m:e>
        </m:acc>
        <m:r>
          <w:rPr>
            <w:rFonts w:ascii="Cambria Math" w:eastAsia="Times New Roman" w:hAnsi="Cambria Math" w:cs="Times New Roman"/>
            <w:sz w:val="28"/>
            <w:szCs w:val="28"/>
            <w:shd w:val="clear" w:color="auto" w:fill="FFFFFF"/>
            <w:lang w:val="ru-RU"/>
          </w:rPr>
          <m:t xml:space="preserve">= </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78</m:t>
            </m:r>
          </m:num>
          <m:den>
            <m:r>
              <w:rPr>
                <w:rFonts w:ascii="Cambria Math" w:eastAsia="Times New Roman" w:hAnsi="Cambria Math" w:cs="Times New Roman"/>
                <w:sz w:val="28"/>
                <w:szCs w:val="28"/>
                <w:shd w:val="clear" w:color="auto" w:fill="FFFFFF"/>
                <w:lang w:val="ru-RU"/>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r>
          <w:rPr>
            <w:rFonts w:ascii="Cambria Math" w:eastAsia="Times New Roman" w:hAnsi="Cambria Math" w:cs="Times New Roman"/>
            <w:sz w:val="28"/>
            <w:szCs w:val="28"/>
            <w:shd w:val="clear" w:color="auto" w:fill="FFFFFF"/>
          </w:rPr>
          <m:t>=6,5</m:t>
        </m:r>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m:t>
        </m:r>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225</m:t>
            </m:r>
          </m:num>
          <m:den>
            <m:r>
              <w:rPr>
                <w:rFonts w:ascii="Cambria Math" w:eastAsia="Times New Roman" w:hAnsi="Cambria Math" w:cs="Times New Roman"/>
                <w:sz w:val="28"/>
                <w:szCs w:val="28"/>
                <w:shd w:val="clear" w:color="auto" w:fill="FFFFFF"/>
              </w:rPr>
              <m:t>12</m:t>
            </m:r>
          </m:den>
        </m:f>
      </m:oMath>
      <w:r w:rsidRPr="0077131A">
        <w:rPr>
          <w:rFonts w:ascii="Times New Roman" w:eastAsia="Times New Roman" w:hAnsi="Times New Roman" w:cs="Times New Roman"/>
          <w:sz w:val="28"/>
          <w:szCs w:val="28"/>
          <w:shd w:val="clear" w:color="auto" w:fill="FFFFFF"/>
        </w:rPr>
        <w:t xml:space="preserve">, </w:t>
      </w:r>
      <m:oMath>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rPr>
          <m:t>=18,75</m:t>
        </m:r>
      </m:oMath>
      <w:r w:rsidRPr="0077131A">
        <w:rPr>
          <w:rFonts w:ascii="Times New Roman" w:eastAsia="Times New Roman" w:hAnsi="Times New Roman" w:cs="Times New Roman"/>
          <w:sz w:val="28"/>
          <w:szCs w:val="28"/>
          <w:shd w:val="clear" w:color="auto" w:fill="FFFFFF"/>
        </w:rPr>
        <w:t xml:space="preserve">; </w:t>
      </w:r>
      <m:oMath>
        <m:sSup>
          <m:sSupPr>
            <m:ctrlPr>
              <w:rPr>
                <w:rFonts w:ascii="Cambria Math" w:eastAsia="Times New Roman" w:hAnsi="Cambria Math" w:cs="Times New Roman"/>
                <w:i/>
                <w:sz w:val="28"/>
                <w:szCs w:val="28"/>
                <w:shd w:val="clear" w:color="auto" w:fill="FFFFFF"/>
              </w:rPr>
            </m:ctrlPr>
          </m:sSupPr>
          <m:e>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m:t>
        </m:r>
        <m:sSup>
          <m:sSupPr>
            <m:ctrlPr>
              <w:rPr>
                <w:rFonts w:ascii="Cambria Math" w:eastAsia="Times New Roman" w:hAnsi="Cambria Math" w:cs="Times New Roman"/>
                <w:i/>
                <w:sz w:val="28"/>
                <w:szCs w:val="28"/>
                <w:shd w:val="clear" w:color="auto" w:fill="FFFFFF"/>
              </w:rPr>
            </m:ctrlPr>
          </m:sSupPr>
          <m:e>
            <m:r>
              <w:rPr>
                <w:rFonts w:ascii="Cambria Math" w:eastAsia="Times New Roman" w:hAnsi="Cambria Math" w:cs="Times New Roman"/>
                <w:sz w:val="28"/>
                <w:szCs w:val="28"/>
                <w:shd w:val="clear" w:color="auto" w:fill="FFFFFF"/>
              </w:rPr>
              <m:t>6,5</m:t>
            </m:r>
          </m:e>
          <m:sup>
            <m:r>
              <w:rPr>
                <w:rFonts w:ascii="Cambria Math" w:eastAsia="Times New Roman" w:hAnsi="Cambria Math" w:cs="Times New Roman"/>
                <w:sz w:val="28"/>
                <w:szCs w:val="28"/>
                <w:shd w:val="clear" w:color="auto" w:fill="FFFFFF"/>
              </w:rPr>
              <m:t>2</m:t>
            </m:r>
          </m:sup>
        </m:sSup>
        <m:r>
          <w:rPr>
            <w:rFonts w:ascii="Cambria Math" w:eastAsia="Times New Roman" w:hAnsi="Cambria Math" w:cs="Times New Roman"/>
            <w:sz w:val="28"/>
            <w:szCs w:val="28"/>
            <w:shd w:val="clear" w:color="auto" w:fill="FFFFFF"/>
          </w:rPr>
          <m:t>=42,25</m:t>
        </m:r>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rPr>
      </w:pPr>
      <m:oMath>
        <m:r>
          <w:rPr>
            <w:rFonts w:ascii="Cambria Math" w:eastAsia="Times New Roman" w:hAnsi="Cambria Math" w:cs="Times New Roman"/>
            <w:sz w:val="28"/>
            <w:szCs w:val="28"/>
            <w:shd w:val="clear" w:color="auto" w:fill="FFFFFF"/>
            <w:lang w:val="ru-RU"/>
          </w:rPr>
          <m:t>b=</m:t>
        </m:r>
        <m:f>
          <m:fPr>
            <m:ctrlPr>
              <w:rPr>
                <w:rFonts w:ascii="Cambria Math" w:eastAsia="Times New Roman" w:hAnsi="Cambria Math" w:cs="Times New Roman"/>
                <w:i/>
                <w:sz w:val="28"/>
                <w:szCs w:val="28"/>
                <w:shd w:val="clear" w:color="auto" w:fill="FFFFFF"/>
                <w:lang w:val="ru-RU"/>
              </w:rPr>
            </m:ctrlPr>
          </m:fPr>
          <m:num>
            <m:r>
              <w:rPr>
                <w:rFonts w:ascii="Cambria Math" w:eastAsia="Times New Roman" w:hAnsi="Cambria Math" w:cs="Times New Roman"/>
                <w:sz w:val="28"/>
                <w:szCs w:val="28"/>
                <w:shd w:val="clear" w:color="auto" w:fill="FFFFFF"/>
                <w:lang w:val="ru-RU"/>
              </w:rPr>
              <m:t>1568-12*6,5*18,75</m:t>
            </m:r>
          </m:num>
          <m:den>
            <m:r>
              <w:rPr>
                <w:rFonts w:ascii="Cambria Math" w:eastAsia="Times New Roman" w:hAnsi="Cambria Math" w:cs="Times New Roman"/>
                <w:sz w:val="28"/>
                <w:szCs w:val="28"/>
                <w:shd w:val="clear" w:color="auto" w:fill="FFFFFF"/>
                <w:lang w:val="ru-RU"/>
              </w:rPr>
              <m:t>650-12*42,25</m:t>
            </m:r>
          </m:den>
        </m:f>
      </m:oMath>
      <w:r w:rsidRPr="0077131A">
        <w:rPr>
          <w:rFonts w:ascii="Times New Roman" w:eastAsia="Times New Roman" w:hAnsi="Times New Roman" w:cs="Times New Roman"/>
          <w:sz w:val="28"/>
          <w:szCs w:val="28"/>
          <w:shd w:val="clear" w:color="auto" w:fill="FFFFFF"/>
        </w:rPr>
        <w:t xml:space="preserve"> =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1568 - 1462,5</m:t>
            </m:r>
          </m:num>
          <m:den>
            <m:r>
              <w:rPr>
                <w:rFonts w:ascii="Cambria Math" w:eastAsia="Times New Roman" w:hAnsi="Cambria Math" w:cs="Times New Roman"/>
                <w:sz w:val="28"/>
                <w:szCs w:val="28"/>
                <w:shd w:val="clear" w:color="auto" w:fill="FFFFFF"/>
              </w:rPr>
              <m:t>650 - 507</m:t>
            </m:r>
          </m:den>
        </m:f>
      </m:oMath>
      <w:r w:rsidRPr="0077131A">
        <w:rPr>
          <w:rFonts w:ascii="Times New Roman" w:eastAsia="Times New Roman" w:hAnsi="Times New Roman" w:cs="Times New Roman"/>
          <w:sz w:val="28"/>
          <w:szCs w:val="28"/>
          <w:shd w:val="clear" w:color="auto" w:fill="FFFFFF"/>
        </w:rPr>
        <w:t xml:space="preserve"> =</w:t>
      </w:r>
      <m:oMath>
        <m:f>
          <m:fPr>
            <m:ctrlPr>
              <w:rPr>
                <w:rFonts w:ascii="Cambria Math" w:eastAsia="Times New Roman" w:hAnsi="Cambria Math" w:cs="Times New Roman"/>
                <w:i/>
                <w:sz w:val="28"/>
                <w:szCs w:val="28"/>
                <w:shd w:val="clear" w:color="auto" w:fill="FFFFFF"/>
              </w:rPr>
            </m:ctrlPr>
          </m:fPr>
          <m:num>
            <m:r>
              <w:rPr>
                <w:rFonts w:ascii="Cambria Math" w:eastAsia="Times New Roman" w:hAnsi="Cambria Math" w:cs="Times New Roman"/>
                <w:sz w:val="28"/>
                <w:szCs w:val="28"/>
                <w:shd w:val="clear" w:color="auto" w:fill="FFFFFF"/>
              </w:rPr>
              <m:t>105,5</m:t>
            </m:r>
          </m:num>
          <m:den>
            <m:r>
              <w:rPr>
                <w:rFonts w:ascii="Cambria Math" w:eastAsia="Times New Roman" w:hAnsi="Cambria Math" w:cs="Times New Roman"/>
                <w:sz w:val="28"/>
                <w:szCs w:val="28"/>
                <w:shd w:val="clear" w:color="auto" w:fill="FFFFFF"/>
              </w:rPr>
              <m:t>143</m:t>
            </m:r>
          </m:den>
        </m:f>
      </m:oMath>
      <w:r w:rsidRPr="0077131A">
        <w:rPr>
          <w:rFonts w:ascii="Times New Roman" w:eastAsia="Times New Roman" w:hAnsi="Times New Roman" w:cs="Times New Roman"/>
          <w:sz w:val="28"/>
          <w:szCs w:val="28"/>
          <w:shd w:val="clear" w:color="auto" w:fill="FFFFFF"/>
        </w:rPr>
        <w:t>;</w:t>
      </w:r>
    </w:p>
    <w:p w:rsidR="00F94A0E" w:rsidRPr="0077131A" w:rsidRDefault="00F94A0E" w:rsidP="009177AA">
      <w:pPr>
        <w:jc w:val="center"/>
        <w:rPr>
          <w:rFonts w:ascii="Times New Roman" w:eastAsia="Times New Roman" w:hAnsi="Times New Roman" w:cs="Times New Roman"/>
          <w:sz w:val="28"/>
          <w:szCs w:val="28"/>
          <w:shd w:val="clear" w:color="auto" w:fill="FFFFFF"/>
          <w:lang w:val="ru-RU"/>
        </w:rPr>
      </w:pPr>
      <m:oMath>
        <m:r>
          <w:rPr>
            <w:rFonts w:ascii="Cambria Math" w:eastAsia="Times New Roman" w:hAnsi="Cambria Math" w:cs="Times New Roman"/>
            <w:sz w:val="28"/>
            <w:szCs w:val="28"/>
            <w:shd w:val="clear" w:color="auto" w:fill="FFFFFF"/>
          </w:rPr>
          <m:t>a</m:t>
        </m:r>
        <m:r>
          <w:rPr>
            <w:rFonts w:ascii="Cambria Math" w:eastAsia="Times New Roman" w:hAnsi="Cambria Math" w:cs="Times New Roman"/>
            <w:sz w:val="28"/>
            <w:szCs w:val="28"/>
            <w:shd w:val="clear" w:color="auto" w:fill="FFFFFF"/>
            <w:lang w:val="ru-RU"/>
          </w:rPr>
          <m:t>=</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Y</m:t>
            </m:r>
          </m:e>
        </m:acc>
        <m:r>
          <w:rPr>
            <w:rFonts w:ascii="Cambria Math" w:eastAsia="Times New Roman" w:hAnsi="Cambria Math" w:cs="Times New Roman"/>
            <w:sz w:val="28"/>
            <w:szCs w:val="28"/>
            <w:shd w:val="clear" w:color="auto" w:fill="FFFFFF"/>
            <w:lang w:val="ru-RU"/>
          </w:rPr>
          <m:t>-</m:t>
        </m:r>
        <m:r>
          <w:rPr>
            <w:rFonts w:ascii="Cambria Math" w:eastAsia="Times New Roman" w:hAnsi="Cambria Math" w:cs="Times New Roman"/>
            <w:sz w:val="28"/>
            <w:szCs w:val="28"/>
            <w:shd w:val="clear" w:color="auto" w:fill="FFFFFF"/>
          </w:rPr>
          <m:t>b</m:t>
        </m:r>
        <m:acc>
          <m:accPr>
            <m:chr m:val="̅"/>
            <m:ctrlPr>
              <w:rPr>
                <w:rFonts w:ascii="Cambria Math" w:eastAsia="Times New Roman" w:hAnsi="Cambria Math" w:cs="Times New Roman"/>
                <w:i/>
                <w:sz w:val="28"/>
                <w:szCs w:val="28"/>
                <w:shd w:val="clear" w:color="auto" w:fill="FFFFFF"/>
              </w:rPr>
            </m:ctrlPr>
          </m:accPr>
          <m:e>
            <m:r>
              <w:rPr>
                <w:rFonts w:ascii="Cambria Math" w:eastAsia="Times New Roman" w:hAnsi="Cambria Math" w:cs="Times New Roman"/>
                <w:sz w:val="28"/>
                <w:szCs w:val="28"/>
                <w:shd w:val="clear" w:color="auto" w:fill="FFFFFF"/>
              </w:rPr>
              <m:t>X</m:t>
            </m:r>
          </m:e>
        </m:acc>
      </m:oMath>
      <w:r w:rsidRPr="0077131A">
        <w:rPr>
          <w:rFonts w:ascii="Times New Roman" w:eastAsia="Times New Roman" w:hAnsi="Times New Roman" w:cs="Times New Roman"/>
          <w:sz w:val="28"/>
          <w:szCs w:val="28"/>
          <w:shd w:val="clear" w:color="auto" w:fill="FFFFFF"/>
          <w:lang w:val="ru-RU"/>
        </w:rPr>
        <w:t xml:space="preserve"> = 18,75 − 0,74 * 6,5 = 18,25 − 4,81 = 13,94</w:t>
      </w:r>
    </w:p>
    <w:p w:rsidR="00F94A0E" w:rsidRPr="007D75A8" w:rsidRDefault="00F94A0E">
      <w:pP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уравнение тренда:</w:t>
      </w:r>
    </w:p>
    <w:p w:rsidR="00F94A0E" w:rsidRPr="007D75A8" w:rsidRDefault="003D0657" w:rsidP="009177AA">
      <w:pPr>
        <w:jc w:val="center"/>
        <w:rPr>
          <w:rFonts w:ascii="Times New Roman" w:eastAsia="Times New Roman" w:hAnsi="Times New Roman" w:cs="Times New Roman"/>
          <w:sz w:val="28"/>
          <w:szCs w:val="28"/>
          <w:highlight w:val="lightGray"/>
          <w:shd w:val="clear" w:color="auto" w:fill="FFFFFF"/>
        </w:rPr>
      </w:pPr>
      <m:oMath>
        <m:sSub>
          <m:sSubPr>
            <m:ctrlPr>
              <w:rPr>
                <w:rFonts w:ascii="Cambria Math" w:eastAsia="Times New Roman" w:hAnsi="Cambria Math" w:cs="Times New Roman"/>
                <w:i/>
                <w:sz w:val="28"/>
                <w:szCs w:val="28"/>
                <w:highlight w:val="lightGray"/>
                <w:shd w:val="clear" w:color="auto" w:fill="FFFFFF"/>
                <w:lang w:val="ru-RU"/>
              </w:rPr>
            </m:ctrlPr>
          </m:sSubPr>
          <m:e>
            <m:r>
              <w:rPr>
                <w:rFonts w:ascii="Cambria Math" w:eastAsia="Times New Roman" w:hAnsi="Cambria Math" w:cs="Times New Roman"/>
                <w:sz w:val="28"/>
                <w:szCs w:val="28"/>
                <w:highlight w:val="lightGray"/>
                <w:shd w:val="clear" w:color="auto" w:fill="FFFFFF"/>
              </w:rPr>
              <m:t>Y</m:t>
            </m:r>
          </m:e>
          <m:sub>
            <m:r>
              <w:rPr>
                <w:rFonts w:ascii="Cambria Math" w:eastAsia="Times New Roman" w:hAnsi="Cambria Math" w:cs="Times New Roman"/>
                <w:sz w:val="28"/>
                <w:szCs w:val="28"/>
                <w:highlight w:val="lightGray"/>
                <w:shd w:val="clear" w:color="auto" w:fill="FFFFFF"/>
                <w:lang w:val="ru-RU"/>
              </w:rPr>
              <m:t>i</m:t>
            </m:r>
          </m:sub>
        </m:sSub>
      </m:oMath>
      <w:r w:rsidR="00F94A0E" w:rsidRPr="007D75A8">
        <w:rPr>
          <w:rFonts w:ascii="Times New Roman" w:eastAsia="Times New Roman" w:hAnsi="Times New Roman" w:cs="Times New Roman"/>
          <w:sz w:val="28"/>
          <w:szCs w:val="28"/>
          <w:highlight w:val="lightGray"/>
          <w:shd w:val="clear" w:color="auto" w:fill="FFFFFF"/>
        </w:rPr>
        <w:t xml:space="preserve"> = 13,94 + 0,74</w:t>
      </w:r>
      <m:oMath>
        <m:sSub>
          <m:sSubPr>
            <m:ctrlPr>
              <w:rPr>
                <w:rFonts w:ascii="Cambria Math" w:eastAsia="Times New Roman" w:hAnsi="Cambria Math" w:cs="Times New Roman"/>
                <w:i/>
                <w:sz w:val="28"/>
                <w:szCs w:val="28"/>
                <w:highlight w:val="lightGray"/>
                <w:shd w:val="clear" w:color="auto" w:fill="FFFFFF"/>
              </w:rPr>
            </m:ctrlPr>
          </m:sSubPr>
          <m:e>
            <m:r>
              <w:rPr>
                <w:rFonts w:ascii="Cambria Math" w:eastAsia="Times New Roman" w:hAnsi="Cambria Math" w:cs="Times New Roman"/>
                <w:sz w:val="28"/>
                <w:szCs w:val="28"/>
                <w:highlight w:val="lightGray"/>
                <w:shd w:val="clear" w:color="auto" w:fill="FFFFFF"/>
              </w:rPr>
              <m:t>X</m:t>
            </m:r>
          </m:e>
          <m:sub>
            <m:r>
              <w:rPr>
                <w:rFonts w:ascii="Cambria Math" w:eastAsia="Times New Roman" w:hAnsi="Cambria Math" w:cs="Times New Roman"/>
                <w:sz w:val="28"/>
                <w:szCs w:val="28"/>
                <w:highlight w:val="lightGray"/>
                <w:shd w:val="clear" w:color="auto" w:fill="FFFFFF"/>
              </w:rPr>
              <m:t>i</m:t>
            </m:r>
          </m:sub>
        </m:sSub>
      </m:oMath>
    </w:p>
    <w:p w:rsidR="00421661" w:rsidRPr="007D75A8" w:rsidRDefault="009177AA"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ab/>
      </w:r>
      <w:r w:rsidR="00421661" w:rsidRPr="007D75A8">
        <w:rPr>
          <w:rFonts w:ascii="Times New Roman" w:eastAsia="Times New Roman" w:hAnsi="Times New Roman" w:cs="Times New Roman"/>
          <w:sz w:val="28"/>
          <w:szCs w:val="28"/>
          <w:highlight w:val="lightGray"/>
          <w:shd w:val="clear" w:color="auto" w:fill="FFFFFF"/>
          <w:lang w:val="ru-RU"/>
        </w:rPr>
        <w:t>Методы сглаживания колебаний. При сильных расхождениях между соседними значениями тренд, полученный методом регрессии, трудно поддается анализу. При прогнозировании, когда ряд содержит данные с большим разбросом колебаний соседних значений, следует их сгладить по определенным правилам, а потом искать смысл в прогнозе. К методу сглаживания колебаний</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 xml:space="preserve">относят: метод скользящих средних (рассчитывается </w:t>
      </w:r>
      <w:r w:rsidRPr="007D75A8">
        <w:rPr>
          <w:rFonts w:ascii="Times New Roman" w:eastAsia="Times New Roman" w:hAnsi="Times New Roman" w:cs="Times New Roman"/>
          <w:sz w:val="28"/>
          <w:szCs w:val="28"/>
          <w:highlight w:val="lightGray"/>
          <w:shd w:val="clear" w:color="auto" w:fill="FFFFFF"/>
        </w:rPr>
        <w:t>n</w:t>
      </w:r>
      <w:r w:rsidRPr="007D75A8">
        <w:rPr>
          <w:rFonts w:ascii="Times New Roman" w:eastAsia="Times New Roman" w:hAnsi="Times New Roman" w:cs="Times New Roman"/>
          <w:sz w:val="28"/>
          <w:szCs w:val="28"/>
          <w:highlight w:val="lightGray"/>
          <w:shd w:val="clear" w:color="auto" w:fill="FFFFFF"/>
          <w:lang w:val="ru-RU"/>
        </w:rPr>
        <w:t>-точечное среднее), метод экспоненциального сглаживания. Рассмотрим их.</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Метод «скользящих средних» (МСС). МСС позволяет сгладить ряд значений с тем, чтобы выделить тренд. При использовании этого метода берется среднее (обычно среднеарифметическое) фиксированного числа значений. Например, трехточечное скользящее среднее. Берется первая тройка значений, составленная из данных за январь, февраль и март (10 + 12 + 13), и определяется среднее, равное 35 : 3 = 11,67.</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 xml:space="preserve">Полученное значение 11,67 ставится в центре диапазона, т.е. по строке февраля. Затем «скользим на один месяц» и берется вторая тройка чисел, начиная с февраля по апрель (12 + 13 + 16), и рассчитывается среднее, равное </w:t>
      </w:r>
      <w:r w:rsidRPr="007D75A8">
        <w:rPr>
          <w:rFonts w:ascii="Times New Roman" w:eastAsia="Times New Roman" w:hAnsi="Times New Roman" w:cs="Times New Roman"/>
          <w:sz w:val="28"/>
          <w:szCs w:val="28"/>
          <w:highlight w:val="lightGray"/>
          <w:shd w:val="clear" w:color="auto" w:fill="FFFFFF"/>
          <w:lang w:val="ru-RU"/>
        </w:rPr>
        <w:lastRenderedPageBreak/>
        <w:t>41 : 3 = 13,67, и таким приемом обрабатываем данные по всему ряду. Полученные средние представляют новый ряд данных для построения тренда и его аппроксимации. Чем больше берется точек для вычисления скользящей средней, тем сильнее происходит сглаживание колебаний. Пример из МВА построения тренда дан в табл. 5.2 и на рис. 5.4.</w:t>
      </w:r>
    </w:p>
    <w:p w:rsidR="00F7716B" w:rsidRPr="007D75A8" w:rsidRDefault="00F7716B" w:rsidP="0042166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F7716B" w:rsidRPr="007D75A8" w:rsidRDefault="00F7716B" w:rsidP="0042166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Таблица 5.2 Расчет тренда методом трехточечного скользящего среднего</w:t>
      </w:r>
    </w:p>
    <w:tbl>
      <w:tblPr>
        <w:tblStyle w:val="TableGrid"/>
        <w:tblW w:w="0" w:type="auto"/>
        <w:tblLook w:val="04A0"/>
      </w:tblPr>
      <w:tblGrid>
        <w:gridCol w:w="3192"/>
        <w:gridCol w:w="3192"/>
        <w:gridCol w:w="3192"/>
      </w:tblGrid>
      <w:tr w:rsidR="009177AA" w:rsidRPr="00E744BC"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Месяц</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Объем продаж, тыс. ед.</w:t>
            </w:r>
          </w:p>
        </w:tc>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Трехточечное скользящее среднее объема продаж, тыс. ед.</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Январь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(10 + 12 + 13) / 3 = 11,67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Февраль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(12 + 13 + 16) / 3 = 13,67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Март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(13 + 16 + 19)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Апрель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 + 19 + 23) / 3 = 19,33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Май</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(19 + 23 + 26) / 3 = 22,67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Июнь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 xml:space="preserve">(23 + 26 + 30) / 3 = </w:t>
            </w:r>
            <w:r w:rsidR="00F7716B" w:rsidRPr="007D75A8">
              <w:rPr>
                <w:rFonts w:ascii="Times New Roman" w:eastAsia="Times New Roman" w:hAnsi="Times New Roman" w:cs="Times New Roman"/>
                <w:sz w:val="28"/>
                <w:szCs w:val="28"/>
                <w:highlight w:val="lightGray"/>
                <w:lang w:val="ru-RU"/>
              </w:rPr>
              <w:t>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Июль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(23 + 26 + 30) / 3 = 26,33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Август</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(26 + 30 + 28) / 3 = 28</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Сентябрь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(30 + 28 + 18) / 3 = 25,33</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Октябрь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(28 + 18 + 16) / 3 = 20,67</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Ноябрь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16</w:t>
            </w:r>
          </w:p>
        </w:tc>
        <w:tc>
          <w:tcPr>
            <w:tcW w:w="3192" w:type="dxa"/>
          </w:tcPr>
          <w:p w:rsidR="009177AA" w:rsidRPr="007D75A8" w:rsidRDefault="00F7716B" w:rsidP="00F7716B">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(18 + 16 + 14) / 3 = 16</w:t>
            </w:r>
          </w:p>
        </w:tc>
      </w:tr>
      <w:tr w:rsidR="009177AA" w:rsidRPr="007D75A8" w:rsidTr="009177AA">
        <w:tc>
          <w:tcPr>
            <w:tcW w:w="3192" w:type="dxa"/>
          </w:tcPr>
          <w:p w:rsidR="009177AA" w:rsidRPr="007D75A8" w:rsidRDefault="009177AA">
            <w:pP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Декабрь</w:t>
            </w:r>
          </w:p>
        </w:tc>
        <w:tc>
          <w:tcPr>
            <w:tcW w:w="3192" w:type="dxa"/>
          </w:tcPr>
          <w:p w:rsidR="009177AA" w:rsidRPr="007D75A8" w:rsidRDefault="009177AA" w:rsidP="009177AA">
            <w:pPr>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14</w:t>
            </w:r>
          </w:p>
        </w:tc>
        <w:tc>
          <w:tcPr>
            <w:tcW w:w="3192" w:type="dxa"/>
          </w:tcPr>
          <w:p w:rsidR="009177AA" w:rsidRPr="007D75A8" w:rsidRDefault="009177AA" w:rsidP="00F7716B">
            <w:pPr>
              <w:jc w:val="center"/>
              <w:rPr>
                <w:rFonts w:ascii="Times New Roman" w:eastAsia="Times New Roman" w:hAnsi="Times New Roman" w:cs="Times New Roman"/>
                <w:sz w:val="28"/>
                <w:szCs w:val="28"/>
                <w:highlight w:val="lightGray"/>
                <w:lang w:val="ru-RU"/>
              </w:rPr>
            </w:pPr>
          </w:p>
        </w:tc>
      </w:tr>
    </w:tbl>
    <w:p w:rsidR="00421661" w:rsidRPr="007D75A8" w:rsidRDefault="00F7716B" w:rsidP="00F7716B">
      <w:pPr>
        <w:spacing w:after="0" w:line="360" w:lineRule="auto"/>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ab/>
      </w:r>
      <w:r w:rsidR="00421661" w:rsidRPr="007D75A8">
        <w:rPr>
          <w:rFonts w:ascii="Times New Roman" w:eastAsia="Times New Roman" w:hAnsi="Times New Roman" w:cs="Times New Roman"/>
          <w:sz w:val="28"/>
          <w:szCs w:val="28"/>
          <w:highlight w:val="lightGray"/>
          <w:shd w:val="clear" w:color="auto" w:fill="FFFFFF"/>
          <w:lang w:val="ru-RU"/>
        </w:rPr>
        <w:t>Характер колебаний исходных данных и данных, полученных методом скользящего среднего, иллюстрирован на рис. 5.4. Из сравнения графиков рядов исходных значений (ряд 3) и трехточечных скользящих средних (ряд 4), видно, что колебания удается сгладить. Чем большее число точек будет вовлекаться в диапазон вычисления скользящей средней, тем нагляднее будет вырисовываться тренд (ряд 1). Но процедура укрупнения диапазона приводит к сокращению числа конечных значений и это снижает точность прогноза.</w:t>
      </w:r>
      <w:r w:rsidRPr="007D75A8">
        <w:rPr>
          <w:rFonts w:ascii="Times New Roman" w:eastAsia="Times New Roman" w:hAnsi="Times New Roman" w:cs="Times New Roman"/>
          <w:sz w:val="28"/>
          <w:szCs w:val="28"/>
          <w:highlight w:val="lightGray"/>
          <w:lang w:val="ru-RU"/>
        </w:rPr>
        <w:br/>
      </w:r>
      <w:r w:rsidRPr="007D75A8">
        <w:rPr>
          <w:rFonts w:ascii="Times New Roman" w:eastAsia="Times New Roman" w:hAnsi="Times New Roman" w:cs="Times New Roman"/>
          <w:sz w:val="28"/>
          <w:szCs w:val="28"/>
          <w:highlight w:val="lightGray"/>
          <w:lang w:val="ru-RU"/>
        </w:rPr>
        <w:lastRenderedPageBreak/>
        <w:tab/>
      </w:r>
      <w:r w:rsidR="00421661" w:rsidRPr="007D75A8">
        <w:rPr>
          <w:rFonts w:ascii="Times New Roman" w:eastAsia="Times New Roman" w:hAnsi="Times New Roman" w:cs="Times New Roman"/>
          <w:sz w:val="28"/>
          <w:szCs w:val="28"/>
          <w:highlight w:val="lightGray"/>
          <w:shd w:val="clear" w:color="auto" w:fill="FFFFFF"/>
          <w:lang w:val="ru-RU"/>
        </w:rPr>
        <w:t>Прогнозы следует делать исходя из оценок линии регрессии, составленной по значениям исходных данных или скользящих средних.</w:t>
      </w:r>
    </w:p>
    <w:p w:rsidR="00421661" w:rsidRPr="007D75A8" w:rsidRDefault="00421661" w:rsidP="009177AA">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sz w:val="28"/>
          <w:szCs w:val="28"/>
          <w:highlight w:val="lightGray"/>
          <w:shd w:val="clear" w:color="auto" w:fill="FFFFFF"/>
        </w:rPr>
        <w:drawing>
          <wp:inline distT="0" distB="0" distL="0" distR="0">
            <wp:extent cx="4762500" cy="2752725"/>
            <wp:effectExtent l="19050" t="0" r="0" b="0"/>
            <wp:docPr id="34" name="Picture 16" descr="Характер изменения объема продаж по месяцам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Характер изменения объема продаж по месяцам года"/>
                    <pic:cNvPicPr>
                      <a:picLocks noChangeAspect="1" noChangeArrowheads="1"/>
                    </pic:cNvPicPr>
                  </pic:nvPicPr>
                  <pic:blipFill>
                    <a:blip r:embed="rId16"/>
                    <a:srcRect/>
                    <a:stretch>
                      <a:fillRect/>
                    </a:stretch>
                  </pic:blipFill>
                  <pic:spPr bwMode="auto">
                    <a:xfrm>
                      <a:off x="0" y="0"/>
                      <a:ext cx="4762500" cy="2752725"/>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Рис. 5.4. Характер изменения объема продаж по месяцам года:</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исходные данные (ряд 3); скользящие средние (ряд 4); экспоненциальное сглаживание (ряд 2); тренд, построенный методом регрессии (ряд 1)</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 xml:space="preserve">Метод экспоненциального сглаживания. Альтернативный подход к сокращению разброса значений ряда состоит в использовании метода экспоненциального сглаживания. Метод получил название «экспоненциальное сглаживание» в связи с тем, что каждое значение периодов, уходящих в прошлое, уменьшается на множитель (1 – </w:t>
      </w:r>
      <w:r w:rsidRPr="007D75A8">
        <w:rPr>
          <w:rFonts w:ascii="Times New Roman" w:eastAsia="Times New Roman" w:hAnsi="Times New Roman" w:cs="Times New Roman"/>
          <w:sz w:val="28"/>
          <w:szCs w:val="28"/>
          <w:highlight w:val="lightGray"/>
          <w:shd w:val="clear" w:color="auto" w:fill="FFFFFF"/>
        </w:rPr>
        <w:t>α</w:t>
      </w:r>
      <w:r w:rsidRPr="007D75A8">
        <w:rPr>
          <w:rFonts w:ascii="Times New Roman" w:eastAsia="Times New Roman" w:hAnsi="Times New Roman" w:cs="Times New Roman"/>
          <w:sz w:val="28"/>
          <w:szCs w:val="28"/>
          <w:highlight w:val="lightGray"/>
          <w:shd w:val="clear" w:color="auto" w:fill="FFFFFF"/>
          <w:lang w:val="ru-RU"/>
        </w:rPr>
        <w:t>).</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Каждое сглаженное значение рассчитывается по формуле вида:</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rPr>
        <w:t>St</w:t>
      </w:r>
      <w:r w:rsidRPr="007D75A8">
        <w:rPr>
          <w:rFonts w:ascii="Times New Roman" w:eastAsia="Times New Roman" w:hAnsi="Times New Roman" w:cs="Times New Roman"/>
          <w:sz w:val="28"/>
          <w:szCs w:val="28"/>
          <w:highlight w:val="lightGray"/>
          <w:shd w:val="clear" w:color="auto" w:fill="FFFFFF"/>
          <w:lang w:val="ru-RU"/>
        </w:rPr>
        <w:t xml:space="preserve"> =</w:t>
      </w:r>
      <w:r w:rsidRPr="007D75A8">
        <w:rPr>
          <w:rFonts w:ascii="Times New Roman" w:eastAsia="Times New Roman" w:hAnsi="Times New Roman" w:cs="Times New Roman"/>
          <w:sz w:val="28"/>
          <w:szCs w:val="28"/>
          <w:highlight w:val="lightGray"/>
          <w:shd w:val="clear" w:color="auto" w:fill="FFFFFF"/>
        </w:rPr>
        <w:t>aYt</w:t>
      </w:r>
      <w:r w:rsidRPr="007D75A8">
        <w:rPr>
          <w:rFonts w:ascii="Times New Roman" w:eastAsia="Times New Roman" w:hAnsi="Times New Roman" w:cs="Times New Roman"/>
          <w:sz w:val="28"/>
          <w:szCs w:val="28"/>
          <w:highlight w:val="lightGray"/>
          <w:shd w:val="clear" w:color="auto" w:fill="FFFFFF"/>
          <w:lang w:val="ru-RU"/>
        </w:rPr>
        <w:t xml:space="preserve"> +(1−</w:t>
      </w:r>
      <w:r w:rsidRPr="007D75A8">
        <w:rPr>
          <w:rFonts w:ascii="Times New Roman" w:eastAsia="Times New Roman" w:hAnsi="Times New Roman" w:cs="Times New Roman"/>
          <w:sz w:val="28"/>
          <w:szCs w:val="28"/>
          <w:highlight w:val="lightGray"/>
          <w:shd w:val="clear" w:color="auto" w:fill="FFFFFF"/>
        </w:rPr>
        <w:t>α</w:t>
      </w: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rPr>
        <w:t>St</w:t>
      </w:r>
      <w:r w:rsidRPr="007D75A8">
        <w:rPr>
          <w:rFonts w:ascii="Times New Roman" w:eastAsia="Times New Roman" w:hAnsi="Times New Roman" w:cs="Times New Roman"/>
          <w:sz w:val="28"/>
          <w:szCs w:val="28"/>
          <w:highlight w:val="lightGray"/>
          <w:shd w:val="clear" w:color="auto" w:fill="FFFFFF"/>
          <w:lang w:val="ru-RU"/>
        </w:rPr>
        <w:t>−1,</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 xml:space="preserve">где </w:t>
      </w:r>
      <w:r w:rsidRPr="007D75A8">
        <w:rPr>
          <w:rFonts w:ascii="Times New Roman" w:eastAsia="Times New Roman" w:hAnsi="Times New Roman" w:cs="Times New Roman"/>
          <w:sz w:val="28"/>
          <w:szCs w:val="28"/>
          <w:highlight w:val="lightGray"/>
          <w:shd w:val="clear" w:color="auto" w:fill="FFFFFF"/>
        </w:rPr>
        <w:t>St</w:t>
      </w:r>
      <w:r w:rsidRPr="007D75A8">
        <w:rPr>
          <w:rFonts w:ascii="Times New Roman" w:eastAsia="Times New Roman" w:hAnsi="Times New Roman" w:cs="Times New Roman"/>
          <w:sz w:val="28"/>
          <w:szCs w:val="28"/>
          <w:highlight w:val="lightGray"/>
          <w:shd w:val="clear" w:color="auto" w:fill="FFFFFF"/>
          <w:lang w:val="ru-RU"/>
        </w:rPr>
        <w:t xml:space="preserve"> – текущее сглаженное значение;</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rPr>
        <w:t>Yt</w:t>
      </w:r>
      <w:r w:rsidRPr="007D75A8">
        <w:rPr>
          <w:rFonts w:ascii="Times New Roman" w:eastAsia="Times New Roman" w:hAnsi="Times New Roman" w:cs="Times New Roman"/>
          <w:sz w:val="28"/>
          <w:szCs w:val="28"/>
          <w:highlight w:val="lightGray"/>
          <w:shd w:val="clear" w:color="auto" w:fill="FFFFFF"/>
          <w:lang w:val="ru-RU"/>
        </w:rPr>
        <w:t xml:space="preserve"> – текущее значение временного ряда; </w:t>
      </w:r>
      <w:r w:rsidRPr="007D75A8">
        <w:rPr>
          <w:rFonts w:ascii="Times New Roman" w:eastAsia="Times New Roman" w:hAnsi="Times New Roman" w:cs="Times New Roman"/>
          <w:sz w:val="28"/>
          <w:szCs w:val="28"/>
          <w:highlight w:val="lightGray"/>
          <w:shd w:val="clear" w:color="auto" w:fill="FFFFFF"/>
        </w:rPr>
        <w:t>St</w:t>
      </w:r>
      <w:r w:rsidRPr="007D75A8">
        <w:rPr>
          <w:rFonts w:ascii="Times New Roman" w:eastAsia="Times New Roman" w:hAnsi="Times New Roman" w:cs="Times New Roman"/>
          <w:sz w:val="28"/>
          <w:szCs w:val="28"/>
          <w:highlight w:val="lightGray"/>
          <w:shd w:val="clear" w:color="auto" w:fill="FFFFFF"/>
          <w:lang w:val="ru-RU"/>
        </w:rPr>
        <w:t xml:space="preserve"> – 1 – предыдущее сглаженное значение; </w:t>
      </w:r>
      <w:r w:rsidRPr="007D75A8">
        <w:rPr>
          <w:rFonts w:ascii="Times New Roman" w:eastAsia="Times New Roman" w:hAnsi="Times New Roman" w:cs="Times New Roman"/>
          <w:sz w:val="28"/>
          <w:szCs w:val="28"/>
          <w:highlight w:val="lightGray"/>
          <w:shd w:val="clear" w:color="auto" w:fill="FFFFFF"/>
        </w:rPr>
        <w:t>α</w:t>
      </w:r>
      <w:r w:rsidRPr="007D75A8">
        <w:rPr>
          <w:rFonts w:ascii="Times New Roman" w:eastAsia="Times New Roman" w:hAnsi="Times New Roman" w:cs="Times New Roman"/>
          <w:sz w:val="28"/>
          <w:szCs w:val="28"/>
          <w:highlight w:val="lightGray"/>
          <w:shd w:val="clear" w:color="auto" w:fill="FFFFFF"/>
          <w:lang w:val="ru-RU"/>
        </w:rPr>
        <w:t xml:space="preserve"> – сглаживающая константа, 0 ≤ </w:t>
      </w:r>
      <w:r w:rsidRPr="007D75A8">
        <w:rPr>
          <w:rFonts w:ascii="Times New Roman" w:eastAsia="Times New Roman" w:hAnsi="Times New Roman" w:cs="Times New Roman"/>
          <w:sz w:val="28"/>
          <w:szCs w:val="28"/>
          <w:highlight w:val="lightGray"/>
          <w:shd w:val="clear" w:color="auto" w:fill="FFFFFF"/>
        </w:rPr>
        <w:t>α</w:t>
      </w:r>
      <w:r w:rsidRPr="007D75A8">
        <w:rPr>
          <w:rFonts w:ascii="Times New Roman" w:eastAsia="Times New Roman" w:hAnsi="Times New Roman" w:cs="Times New Roman"/>
          <w:sz w:val="28"/>
          <w:szCs w:val="28"/>
          <w:highlight w:val="lightGray"/>
          <w:shd w:val="clear" w:color="auto" w:fill="FFFFFF"/>
          <w:lang w:val="ru-RU"/>
        </w:rPr>
        <w:t xml:space="preserve"> ≤ 1.</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 xml:space="preserve">Чем меньше значение константы </w:t>
      </w:r>
      <w:r w:rsidRPr="007D75A8">
        <w:rPr>
          <w:rFonts w:ascii="Times New Roman" w:eastAsia="Times New Roman" w:hAnsi="Times New Roman" w:cs="Times New Roman"/>
          <w:sz w:val="28"/>
          <w:szCs w:val="28"/>
          <w:highlight w:val="lightGray"/>
          <w:shd w:val="clear" w:color="auto" w:fill="FFFFFF"/>
        </w:rPr>
        <w:t>α</w:t>
      </w:r>
      <w:r w:rsidRPr="007D75A8">
        <w:rPr>
          <w:rFonts w:ascii="Times New Roman" w:eastAsia="Times New Roman" w:hAnsi="Times New Roman" w:cs="Times New Roman"/>
          <w:sz w:val="28"/>
          <w:szCs w:val="28"/>
          <w:highlight w:val="lightGray"/>
          <w:shd w:val="clear" w:color="auto" w:fill="FFFFFF"/>
          <w:lang w:val="ru-RU"/>
        </w:rPr>
        <w:t xml:space="preserve"> , тем менее оно чувствительно к изменениям тренда в данном временном ряду.</w:t>
      </w:r>
    </w:p>
    <w:p w:rsidR="00421661" w:rsidRPr="007D75A8" w:rsidRDefault="00421661" w:rsidP="00421661">
      <w:pPr>
        <w:spacing w:after="0" w:line="360" w:lineRule="auto"/>
        <w:ind w:left="160"/>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402000"/>
          <w:sz w:val="28"/>
          <w:szCs w:val="28"/>
          <w:highlight w:val="lightGray"/>
          <w:shd w:val="clear" w:color="auto" w:fill="FFFFFF"/>
          <w:lang w:val="ru-RU"/>
        </w:rPr>
        <w:lastRenderedPageBreak/>
        <w:t>Посчитав коэффициент детерминации был получен результат</w:t>
      </w:r>
      <w:r w:rsidRPr="007D75A8">
        <w:rPr>
          <w:rFonts w:ascii="Times New Roman" w:eastAsia="Times New Roman" w:hAnsi="Times New Roman" w:cs="Times New Roman"/>
          <w:b/>
          <w:bCs/>
          <w:color w:val="402000"/>
          <w:sz w:val="28"/>
          <w:szCs w:val="28"/>
          <w:highlight w:val="lightGray"/>
          <w:shd w:val="clear" w:color="auto" w:fill="FFFFFF"/>
          <w:lang w:val="ru-RU"/>
        </w:rPr>
        <w:t xml:space="preserve"> </w:t>
      </w:r>
      <w:r w:rsidRPr="007D75A8">
        <w:rPr>
          <w:rFonts w:ascii="Times New Roman" w:eastAsia="Times New Roman" w:hAnsi="Times New Roman" w:cs="Times New Roman"/>
          <w:b/>
          <w:bCs/>
          <w:color w:val="3E4447"/>
          <w:sz w:val="28"/>
          <w:szCs w:val="28"/>
          <w:highlight w:val="lightGray"/>
          <w:shd w:val="clear" w:color="auto" w:fill="FFFFFF"/>
        </w:rPr>
        <w:t>R</w:t>
      </w:r>
      <w:r w:rsidRPr="007D75A8">
        <w:rPr>
          <w:rFonts w:ascii="Times New Roman" w:eastAsia="Times New Roman" w:hAnsi="Times New Roman" w:cs="Times New Roman"/>
          <w:b/>
          <w:bCs/>
          <w:color w:val="3E4447"/>
          <w:sz w:val="28"/>
          <w:szCs w:val="28"/>
          <w:highlight w:val="lightGray"/>
          <w:shd w:val="clear" w:color="auto" w:fill="FFFFFF"/>
          <w:lang w:val="ru-RU"/>
        </w:rPr>
        <w:t>(квадрат) = 0,0166;</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421661" w:rsidRPr="007D75A8" w:rsidRDefault="00A41CD2"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3E4447"/>
          <w:sz w:val="28"/>
          <w:szCs w:val="28"/>
          <w:highlight w:val="lightGray"/>
          <w:shd w:val="clear" w:color="auto" w:fill="FFFFFF"/>
          <w:lang w:val="ru-RU"/>
        </w:rPr>
        <w:tab/>
        <w:t>1.</w:t>
      </w:r>
      <w:r w:rsidR="00BF30DE" w:rsidRPr="007D75A8">
        <w:rPr>
          <w:rFonts w:ascii="Times New Roman" w:eastAsia="Times New Roman" w:hAnsi="Times New Roman" w:cs="Times New Roman"/>
          <w:b/>
          <w:bCs/>
          <w:iCs/>
          <w:color w:val="3E4447"/>
          <w:sz w:val="28"/>
          <w:szCs w:val="28"/>
          <w:highlight w:val="lightGray"/>
          <w:shd w:val="clear" w:color="auto" w:fill="FFFFFF"/>
          <w:lang w:val="ru-RU"/>
        </w:rPr>
        <w:t xml:space="preserve">4 </w:t>
      </w:r>
      <w:r w:rsidR="00421661" w:rsidRPr="007D75A8">
        <w:rPr>
          <w:rFonts w:ascii="Times New Roman" w:eastAsia="Times New Roman" w:hAnsi="Times New Roman" w:cs="Times New Roman"/>
          <w:b/>
          <w:bCs/>
          <w:iCs/>
          <w:color w:val="3E4447"/>
          <w:sz w:val="28"/>
          <w:szCs w:val="28"/>
          <w:highlight w:val="lightGray"/>
          <w:shd w:val="clear" w:color="auto" w:fill="FFFFFF"/>
          <w:lang w:val="ru-RU"/>
        </w:rPr>
        <w:t>Полиномиальный тренд</w:t>
      </w:r>
    </w:p>
    <w:p w:rsidR="00421661" w:rsidRPr="007D75A8" w:rsidRDefault="00BF30DE"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color w:val="FF0000"/>
          <w:sz w:val="28"/>
          <w:szCs w:val="28"/>
          <w:highlight w:val="lightGray"/>
          <w:shd w:val="clear" w:color="auto" w:fill="FFFFFF"/>
          <w:lang w:val="ru-RU"/>
        </w:rPr>
        <w:tab/>
      </w:r>
      <w:r w:rsidR="00421661" w:rsidRPr="007D75A8">
        <w:rPr>
          <w:rFonts w:ascii="Times New Roman" w:eastAsia="Times New Roman" w:hAnsi="Times New Roman" w:cs="Times New Roman"/>
          <w:color w:val="FF0000"/>
          <w:sz w:val="28"/>
          <w:szCs w:val="28"/>
          <w:highlight w:val="lightGray"/>
          <w:shd w:val="clear" w:color="auto" w:fill="FFFFFF"/>
          <w:lang w:val="ru-RU"/>
        </w:rPr>
        <w:t>Описать полиномиальный тренд</w:t>
      </w:r>
    </w:p>
    <w:p w:rsidR="00421661" w:rsidRPr="007D75A8" w:rsidRDefault="00421661" w:rsidP="00E559AF">
      <w:pPr>
        <w:tabs>
          <w:tab w:val="left" w:pos="720"/>
          <w:tab w:val="left" w:pos="1440"/>
          <w:tab w:val="left" w:pos="2445"/>
        </w:tabs>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color w:val="000000"/>
          <w:sz w:val="28"/>
          <w:szCs w:val="28"/>
          <w:highlight w:val="lightGray"/>
          <w:shd w:val="clear" w:color="auto" w:fill="FFFFFF"/>
          <w:lang w:val="ru-RU"/>
        </w:rPr>
        <w:tab/>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1.</w:t>
      </w:r>
      <w:r w:rsidR="00A41CD2" w:rsidRPr="007D75A8">
        <w:rPr>
          <w:rFonts w:ascii="Times New Roman" w:eastAsia="Times New Roman" w:hAnsi="Times New Roman" w:cs="Times New Roman"/>
          <w:b/>
          <w:bCs/>
          <w:iCs/>
          <w:color w:val="000000"/>
          <w:sz w:val="28"/>
          <w:szCs w:val="28"/>
          <w:highlight w:val="lightGray"/>
          <w:shd w:val="clear" w:color="auto" w:fill="FFFFFF"/>
          <w:lang w:val="ru-RU"/>
        </w:rPr>
        <w:t>5</w:t>
      </w:r>
      <w:r w:rsidR="00BF30DE" w:rsidRPr="007D75A8">
        <w:rPr>
          <w:rFonts w:ascii="Times New Roman" w:eastAsia="Times New Roman" w:hAnsi="Times New Roman" w:cs="Times New Roman"/>
          <w:b/>
          <w:bCs/>
          <w:iCs/>
          <w:color w:val="000000"/>
          <w:sz w:val="28"/>
          <w:szCs w:val="28"/>
          <w:highlight w:val="lightGray"/>
          <w:shd w:val="clear" w:color="auto" w:fill="FFFFFF"/>
          <w:lang w:val="ru-RU"/>
        </w:rPr>
        <w:t xml:space="preserve">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Выбор</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наиболее </w:t>
      </w:r>
      <w:r w:rsidR="00F7716B" w:rsidRPr="007D75A8">
        <w:rPr>
          <w:rFonts w:ascii="Times New Roman" w:eastAsia="Times New Roman" w:hAnsi="Times New Roman" w:cs="Times New Roman"/>
          <w:b/>
          <w:bCs/>
          <w:iCs/>
          <w:color w:val="000000"/>
          <w:sz w:val="28"/>
          <w:szCs w:val="28"/>
          <w:highlight w:val="lightGray"/>
          <w:shd w:val="clear" w:color="auto" w:fill="FFFFFF"/>
          <w:lang w:val="ru-RU"/>
        </w:rPr>
        <w:t>точного расчета</w:t>
      </w:r>
      <w:r w:rsidR="00FD5339" w:rsidRPr="007D75A8">
        <w:rPr>
          <w:rFonts w:ascii="Times New Roman" w:eastAsia="Times New Roman" w:hAnsi="Times New Roman" w:cs="Times New Roman"/>
          <w:b/>
          <w:bCs/>
          <w:iCs/>
          <w:color w:val="000000"/>
          <w:sz w:val="28"/>
          <w:szCs w:val="28"/>
          <w:highlight w:val="lightGray"/>
          <w:shd w:val="clear" w:color="auto" w:fill="FFFFFF"/>
          <w:lang w:val="ru-RU"/>
        </w:rPr>
        <w:t xml:space="preserve"> тренда</w:t>
      </w:r>
    </w:p>
    <w:p w:rsidR="00F65F97" w:rsidRPr="00F65F97" w:rsidRDefault="00421661"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ab/>
      </w:r>
      <w:r w:rsidR="00F65F97" w:rsidRPr="00F65F97">
        <w:rPr>
          <w:rFonts w:ascii="Times New Roman" w:eastAsia="Times New Roman" w:hAnsi="Times New Roman" w:cs="Times New Roman"/>
          <w:color w:val="3E4447"/>
          <w:sz w:val="28"/>
          <w:szCs w:val="28"/>
          <w:shd w:val="clear" w:color="auto" w:fill="FFFFFF"/>
          <w:lang w:val="ru-RU"/>
        </w:rPr>
        <w:t>По резултатам исследования и выполненых эксперементов был выбран полиномиальный тренд. Результаты показали что данный тренд в сравнении с таким трендами как степенной а так же логарифмический или экспоненциальный оказался наиболее эффективным. Так как он наиболее удовлетворительно аппроксимирует фактические значения, и имеет самы высокий коэффицент  детерминации:</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логарифмический R2 = 0,0166;</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степенной R2 =0,0197;</w:t>
      </w:r>
    </w:p>
    <w:p w:rsidR="00F65F97" w:rsidRPr="00F65F97" w:rsidRDefault="00F65F97" w:rsidP="00F65F97">
      <w:pPr>
        <w:spacing w:after="0" w:line="360" w:lineRule="auto"/>
        <w:jc w:val="both"/>
        <w:rPr>
          <w:rFonts w:ascii="Times New Roman" w:eastAsia="Times New Roman" w:hAnsi="Times New Roman" w:cs="Times New Roman"/>
          <w:color w:val="3E4447"/>
          <w:sz w:val="28"/>
          <w:szCs w:val="28"/>
          <w:shd w:val="clear" w:color="auto" w:fill="FFFFFF"/>
          <w:lang w:val="ru-RU"/>
        </w:rPr>
      </w:pPr>
      <w:r w:rsidRPr="00F65F97">
        <w:rPr>
          <w:rFonts w:ascii="Times New Roman" w:eastAsia="Times New Roman" w:hAnsi="Times New Roman" w:cs="Times New Roman"/>
          <w:color w:val="3E4447"/>
          <w:sz w:val="28"/>
          <w:szCs w:val="28"/>
          <w:shd w:val="clear" w:color="auto" w:fill="FFFFFF"/>
          <w:lang w:val="ru-RU"/>
        </w:rPr>
        <w:t>·        экспоненциальный R2 =8Е-05.</w:t>
      </w:r>
    </w:p>
    <w:p w:rsidR="00421661" w:rsidRPr="007D75A8" w:rsidRDefault="00F65F97" w:rsidP="00421661">
      <w:pPr>
        <w:spacing w:after="0" w:line="360" w:lineRule="auto"/>
        <w:jc w:val="both"/>
        <w:rPr>
          <w:rFonts w:ascii="Times New Roman" w:eastAsia="Times New Roman" w:hAnsi="Times New Roman" w:cs="Times New Roman"/>
          <w:sz w:val="28"/>
          <w:szCs w:val="28"/>
          <w:highlight w:val="lightGray"/>
          <w:lang w:val="ru-RU"/>
        </w:rPr>
      </w:pPr>
      <w:r w:rsidRPr="00F65F97">
        <w:rPr>
          <w:rFonts w:ascii="Times New Roman" w:eastAsia="Times New Roman" w:hAnsi="Times New Roman" w:cs="Times New Roman"/>
          <w:color w:val="3E4447"/>
          <w:sz w:val="28"/>
          <w:szCs w:val="28"/>
          <w:shd w:val="clear" w:color="auto" w:fill="FFFFFF"/>
          <w:lang w:val="ru-RU"/>
        </w:rPr>
        <w:t>Полниномиальный же R2 = 0,7435, что позволяет в разы уменьшить вероятность ошибки при прогнозировании.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191000"/>
            <wp:effectExtent l="19050" t="0" r="0" b="0"/>
            <wp:docPr id="35" name="Picture 17" descr="https://lh6.googleusercontent.com/FZyiZrzTBIYmHip4JF-tNHyUN-lrBUuJ5ssegM15mjwi2Bft7MFTN2X9Zg2uI25C7FmDgLaVXWibmOH2sHPaMRJW6cA-ANlt5uIV4AJ2PvDsSsLIUbpKQS8i9Oru2kHrkwqAQv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ZyiZrzTBIYmHip4JF-tNHyUN-lrBUuJ5ssegM15mjwi2Bft7MFTN2X9Zg2uI25C7FmDgLaVXWibmOH2sHPaMRJW6cA-ANlt5uIV4AJ2PvDsSsLIUbpKQS8i9Oru2kHrkwqAQvE0"/>
                    <pic:cNvPicPr>
                      <a:picLocks noChangeAspect="1" noChangeArrowheads="1"/>
                    </pic:cNvPicPr>
                  </pic:nvPicPr>
                  <pic:blipFill>
                    <a:blip r:embed="rId17"/>
                    <a:srcRect/>
                    <a:stretch>
                      <a:fillRect/>
                    </a:stretch>
                  </pic:blipFill>
                  <pic:spPr bwMode="auto">
                    <a:xfrm>
                      <a:off x="0" y="0"/>
                      <a:ext cx="5734050" cy="4191000"/>
                    </a:xfrm>
                    <a:prstGeom prst="rect">
                      <a:avLst/>
                    </a:prstGeom>
                    <a:noFill/>
                    <a:ln w="9525">
                      <a:noFill/>
                      <a:miter lim="800000"/>
                      <a:headEnd/>
                      <a:tailEnd/>
                    </a:ln>
                  </pic:spPr>
                </pic:pic>
              </a:graphicData>
            </a:graphic>
          </wp:inline>
        </w:drawing>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2. Сравнительный анализ полиномиального и линейного тренда</w:t>
      </w:r>
    </w:p>
    <w:p w:rsidR="00BA6C38" w:rsidRPr="007D75A8" w:rsidRDefault="00421661" w:rsidP="00421661">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t>На рисунке показано, что полиномиальный тренд аппроксимирует фактические данные гораздо лучше, чем предлагаемый обычно в литературе линейный. Коэффициент детерминации полиномиального тренда гораздо выше, чем линейного.</w:t>
      </w:r>
    </w:p>
    <w:p w:rsidR="00BA6C38" w:rsidRPr="007D75A8" w:rsidRDefault="005F5EF1" w:rsidP="005F5EF1">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ab/>
      </w:r>
      <w:r w:rsidR="00A41CD2" w:rsidRPr="007D75A8">
        <w:rPr>
          <w:rFonts w:ascii="Times New Roman" w:eastAsia="Times New Roman" w:hAnsi="Times New Roman" w:cs="Times New Roman"/>
          <w:b/>
          <w:sz w:val="28"/>
          <w:szCs w:val="28"/>
          <w:highlight w:val="lightGray"/>
          <w:shd w:val="clear" w:color="auto" w:fill="FFFFFF"/>
          <w:lang w:val="ru-RU"/>
        </w:rPr>
        <w:t>1.6 Алгоритм прогнозирования объема продаж по шагово</w:t>
      </w:r>
    </w:p>
    <w:p w:rsidR="00BA6C38" w:rsidRPr="007D75A8" w:rsidRDefault="00A41CD2"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ab/>
      </w:r>
      <w:r w:rsidR="00BA6C38" w:rsidRPr="007D75A8">
        <w:rPr>
          <w:rFonts w:ascii="Times New Roman" w:eastAsia="Times New Roman" w:hAnsi="Times New Roman" w:cs="Times New Roman"/>
          <w:sz w:val="28"/>
          <w:szCs w:val="28"/>
          <w:highlight w:val="lightGray"/>
          <w:shd w:val="clear" w:color="auto" w:fill="FFFFFF"/>
          <w:lang w:val="ru-RU"/>
        </w:rPr>
        <w:t>Алгоритм прогнозирования объема продаж, имеющего сезонный характер, состоит из нескольких шагов и приведен ниже.</w:t>
      </w:r>
    </w:p>
    <w:p w:rsidR="00BA6C38" w:rsidRPr="007D75A8" w:rsidRDefault="00BA6C38" w:rsidP="005F5EF1">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sz w:val="28"/>
          <w:szCs w:val="28"/>
          <w:highlight w:val="lightGray"/>
          <w:shd w:val="clear" w:color="auto" w:fill="FFFFFF"/>
          <w:lang w:val="ru-RU"/>
        </w:rPr>
        <w:tab/>
      </w:r>
      <w:r w:rsidRPr="007D75A8">
        <w:rPr>
          <w:rFonts w:ascii="Times New Roman" w:eastAsia="Times New Roman" w:hAnsi="Times New Roman" w:cs="Times New Roman"/>
          <w:bCs/>
          <w:sz w:val="28"/>
          <w:szCs w:val="28"/>
          <w:highlight w:val="lightGray"/>
          <w:shd w:val="clear" w:color="auto" w:fill="FFFFFF"/>
          <w:lang w:val="ru-RU"/>
        </w:rPr>
        <w:t>Первым шагом определяем тренд.</w:t>
      </w:r>
      <w:r w:rsidRPr="007D75A8">
        <w:rPr>
          <w:rFonts w:ascii="Times New Roman" w:eastAsia="Times New Roman" w:hAnsi="Times New Roman" w:cs="Times New Roman"/>
          <w:sz w:val="28"/>
          <w:szCs w:val="28"/>
          <w:highlight w:val="lightGray"/>
          <w:shd w:val="clear" w:color="auto" w:fill="FFFFFF"/>
          <w:lang w:val="ru-RU"/>
        </w:rPr>
        <w:t xml:space="preserve">  Существует множество способов расчета тренда. </w:t>
      </w:r>
      <w:r w:rsidR="00A41CD2" w:rsidRPr="007D75A8">
        <w:rPr>
          <w:rFonts w:ascii="Times New Roman" w:eastAsia="Times New Roman" w:hAnsi="Times New Roman" w:cs="Times New Roman"/>
          <w:sz w:val="28"/>
          <w:szCs w:val="28"/>
          <w:highlight w:val="lightGray"/>
          <w:shd w:val="clear" w:color="auto" w:fill="FFFFFF"/>
          <w:lang w:val="ru-RU"/>
        </w:rPr>
        <w:t xml:space="preserve">Выше были описанны самые распространенные, с которыми был проведен эксперимант по результатам которого выбран полиномиальный </w:t>
      </w:r>
      <w:r w:rsidR="00A41CD2" w:rsidRPr="007D75A8">
        <w:rPr>
          <w:rFonts w:ascii="Times New Roman" w:eastAsia="Times New Roman" w:hAnsi="Times New Roman" w:cs="Times New Roman"/>
          <w:sz w:val="28"/>
          <w:szCs w:val="28"/>
          <w:highlight w:val="lightGray"/>
          <w:shd w:val="clear" w:color="auto" w:fill="FFFFFF"/>
          <w:lang w:val="ru-RU"/>
        </w:rPr>
        <w:lastRenderedPageBreak/>
        <w:t xml:space="preserve">тренд, так как именно </w:t>
      </w:r>
      <w:r w:rsidR="005F5EF1" w:rsidRPr="007D75A8">
        <w:rPr>
          <w:rFonts w:ascii="Times New Roman" w:eastAsia="Times New Roman" w:hAnsi="Times New Roman" w:cs="Times New Roman"/>
          <w:sz w:val="28"/>
          <w:szCs w:val="28"/>
          <w:highlight w:val="lightGray"/>
          <w:shd w:val="clear" w:color="auto" w:fill="FFFFFF"/>
          <w:lang w:val="ru-RU"/>
        </w:rPr>
        <w:t>он наилучшим образом позволяет сократить ошибку прогнозной модели.</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sz w:val="28"/>
          <w:szCs w:val="28"/>
          <w:highlight w:val="lightGray"/>
          <w:shd w:val="clear" w:color="auto" w:fill="FFFFFF"/>
          <w:lang w:val="ru-RU"/>
        </w:rPr>
        <w:tab/>
      </w:r>
      <w:r w:rsidRPr="007D75A8">
        <w:rPr>
          <w:rFonts w:ascii="Times New Roman" w:eastAsia="Times New Roman" w:hAnsi="Times New Roman" w:cs="Times New Roman"/>
          <w:bCs/>
          <w:sz w:val="28"/>
          <w:szCs w:val="28"/>
          <w:highlight w:val="lightGray"/>
          <w:shd w:val="clear" w:color="auto" w:fill="FFFFFF"/>
          <w:lang w:val="ru-RU"/>
        </w:rPr>
        <w:t xml:space="preserve">Следующим шагом, </w:t>
      </w:r>
      <w:r w:rsidRPr="007D75A8">
        <w:rPr>
          <w:rFonts w:ascii="Times New Roman" w:eastAsia="Times New Roman" w:hAnsi="Times New Roman" w:cs="Times New Roman"/>
          <w:sz w:val="28"/>
          <w:szCs w:val="28"/>
          <w:highlight w:val="lightGray"/>
          <w:shd w:val="clear" w:color="auto" w:fill="FFFFFF"/>
          <w:lang w:val="ru-RU"/>
        </w:rPr>
        <w:t xml:space="preserve">вычетаем из фактических значений объёмов продаж значения тренда. Таким образом </w:t>
      </w:r>
      <w:r w:rsidRPr="007D75A8">
        <w:rPr>
          <w:rFonts w:ascii="Times New Roman" w:eastAsia="Times New Roman" w:hAnsi="Times New Roman" w:cs="Times New Roman"/>
          <w:bCs/>
          <w:sz w:val="28"/>
          <w:szCs w:val="28"/>
          <w:highlight w:val="lightGray"/>
          <w:shd w:val="clear" w:color="auto" w:fill="FFFFFF"/>
          <w:lang w:val="ru-RU"/>
        </w:rPr>
        <w:t>определяем</w:t>
      </w:r>
      <w:r w:rsidRPr="007D75A8">
        <w:rPr>
          <w:rFonts w:ascii="Times New Roman" w:eastAsia="Times New Roman" w:hAnsi="Times New Roman" w:cs="Times New Roman"/>
          <w:sz w:val="28"/>
          <w:szCs w:val="28"/>
          <w:highlight w:val="lightGray"/>
          <w:shd w:val="clear" w:color="auto" w:fill="FFFFFF"/>
          <w:lang w:val="ru-RU"/>
        </w:rPr>
        <w:t xml:space="preserve"> </w:t>
      </w:r>
      <w:r w:rsidRPr="007D75A8">
        <w:rPr>
          <w:rFonts w:ascii="Times New Roman" w:eastAsia="Times New Roman" w:hAnsi="Times New Roman" w:cs="Times New Roman"/>
          <w:bCs/>
          <w:sz w:val="28"/>
          <w:szCs w:val="28"/>
          <w:highlight w:val="lightGray"/>
          <w:shd w:val="clear" w:color="auto" w:fill="FFFFFF"/>
          <w:lang w:val="ru-RU"/>
        </w:rPr>
        <w:t>величины сезонной компоненты</w:t>
      </w:r>
      <w:r w:rsidRPr="007D75A8">
        <w:rPr>
          <w:rFonts w:ascii="Times New Roman" w:eastAsia="Times New Roman" w:hAnsi="Times New Roman" w:cs="Times New Roman"/>
          <w:sz w:val="28"/>
          <w:szCs w:val="28"/>
          <w:highlight w:val="lightGray"/>
          <w:shd w:val="clear" w:color="auto" w:fill="FFFFFF"/>
          <w:lang w:val="ru-RU"/>
        </w:rPr>
        <w:t xml:space="preserve"> и корректируем ее так, чтобы сумма фактических значений и сезонной компоненты была равна нулю.</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sz w:val="28"/>
          <w:szCs w:val="28"/>
          <w:highlight w:val="lightGray"/>
          <w:shd w:val="clear" w:color="auto" w:fill="FFFFFF"/>
          <w:lang w:val="ru-RU"/>
        </w:rPr>
        <w:tab/>
        <w:t>После того как определены величины сезонной компоненты  и откорректированны должным образом, рассчитываются ошибки модели</w:t>
      </w:r>
      <w:r w:rsidRPr="007D75A8">
        <w:rPr>
          <w:rFonts w:ascii="Times New Roman" w:eastAsia="Times New Roman" w:hAnsi="Times New Roman" w:cs="Times New Roman"/>
          <w:sz w:val="28"/>
          <w:szCs w:val="28"/>
          <w:highlight w:val="lightGray"/>
          <w:shd w:val="clear" w:color="auto" w:fill="FFFFFF"/>
          <w:lang w:val="ru-RU"/>
        </w:rPr>
        <w:t xml:space="preserve"> как разности между фактическими значениями и значениями модели</w:t>
      </w:r>
      <w:r w:rsidRPr="007D75A8">
        <w:rPr>
          <w:rFonts w:ascii="Times New Roman" w:eastAsia="Times New Roman" w:hAnsi="Times New Roman" w:cs="Times New Roman"/>
          <w:bCs/>
          <w:sz w:val="28"/>
          <w:szCs w:val="28"/>
          <w:highlight w:val="lightGray"/>
          <w:shd w:val="clear" w:color="auto" w:fill="FFFFFF"/>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sz w:val="28"/>
          <w:szCs w:val="28"/>
          <w:highlight w:val="lightGray"/>
          <w:shd w:val="clear" w:color="auto" w:fill="FFFFFF"/>
          <w:lang w:val="ru-RU"/>
        </w:rPr>
        <w:tab/>
        <w:t>Далее строится модель прогнозирования по следующей формуле:</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lang w:val="ru-RU"/>
        </w:rPr>
        <w:tab/>
      </w:r>
      <w:r w:rsidRPr="007D75A8">
        <w:rPr>
          <w:rFonts w:ascii="Times New Roman" w:eastAsia="Times New Roman" w:hAnsi="Times New Roman" w:cs="Times New Roman"/>
          <w:bCs/>
          <w:iCs/>
          <w:sz w:val="28"/>
          <w:szCs w:val="28"/>
          <w:highlight w:val="lightGray"/>
          <w:shd w:val="clear" w:color="auto" w:fill="FFFFFF"/>
        </w:rPr>
        <w:t>F</w:t>
      </w:r>
      <w:r w:rsidRPr="007D75A8">
        <w:rPr>
          <w:rFonts w:ascii="Times New Roman" w:eastAsia="Times New Roman" w:hAnsi="Times New Roman" w:cs="Times New Roman"/>
          <w:bCs/>
          <w:iCs/>
          <w:sz w:val="28"/>
          <w:szCs w:val="28"/>
          <w:highlight w:val="lightGray"/>
          <w:shd w:val="clear" w:color="auto" w:fill="FFFFFF"/>
          <w:lang w:val="ru-RU"/>
        </w:rPr>
        <w:t xml:space="preserve"> = </w:t>
      </w:r>
      <w:r w:rsidRPr="007D75A8">
        <w:rPr>
          <w:rFonts w:ascii="Times New Roman" w:eastAsia="Times New Roman" w:hAnsi="Times New Roman" w:cs="Times New Roman"/>
          <w:bCs/>
          <w:iCs/>
          <w:sz w:val="28"/>
          <w:szCs w:val="28"/>
          <w:highlight w:val="lightGray"/>
          <w:shd w:val="clear" w:color="auto" w:fill="FFFFFF"/>
        </w:rPr>
        <w:t>T</w:t>
      </w:r>
      <w:r w:rsidRPr="007D75A8">
        <w:rPr>
          <w:rFonts w:ascii="Times New Roman" w:eastAsia="Times New Roman" w:hAnsi="Times New Roman" w:cs="Times New Roman"/>
          <w:bCs/>
          <w:iCs/>
          <w:sz w:val="28"/>
          <w:szCs w:val="28"/>
          <w:highlight w:val="lightGray"/>
          <w:shd w:val="clear" w:color="auto" w:fill="FFFFFF"/>
          <w:lang w:val="ru-RU"/>
        </w:rPr>
        <w:t xml:space="preserve"> + </w:t>
      </w:r>
      <w:r w:rsidRPr="007D75A8">
        <w:rPr>
          <w:rFonts w:ascii="Times New Roman" w:eastAsia="Times New Roman" w:hAnsi="Times New Roman" w:cs="Times New Roman"/>
          <w:bCs/>
          <w:iCs/>
          <w:sz w:val="28"/>
          <w:szCs w:val="28"/>
          <w:highlight w:val="lightGray"/>
          <w:shd w:val="clear" w:color="auto" w:fill="FFFFFF"/>
        </w:rPr>
        <w:t>S</w:t>
      </w:r>
      <w:r w:rsidRPr="007D75A8">
        <w:rPr>
          <w:rFonts w:ascii="Times New Roman" w:eastAsia="Times New Roman" w:hAnsi="Times New Roman" w:cs="Times New Roman"/>
          <w:bCs/>
          <w:iCs/>
          <w:sz w:val="28"/>
          <w:szCs w:val="28"/>
          <w:highlight w:val="lightGray"/>
          <w:shd w:val="clear" w:color="auto" w:fill="FFFFFF"/>
          <w:lang w:val="ru-RU"/>
        </w:rPr>
        <w:t xml:space="preserve"> ± </w:t>
      </w:r>
      <w:r w:rsidRPr="007D75A8">
        <w:rPr>
          <w:rFonts w:ascii="Times New Roman" w:eastAsia="Times New Roman" w:hAnsi="Times New Roman" w:cs="Times New Roman"/>
          <w:bCs/>
          <w:iCs/>
          <w:sz w:val="28"/>
          <w:szCs w:val="28"/>
          <w:highlight w:val="lightGray"/>
          <w:shd w:val="clear" w:color="auto" w:fill="FFFFFF"/>
        </w:rPr>
        <w:t>E</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iCs/>
          <w:sz w:val="28"/>
          <w:szCs w:val="28"/>
          <w:highlight w:val="lightGray"/>
          <w:shd w:val="clear" w:color="auto" w:fill="FFFFFF"/>
          <w:lang w:val="ru-RU"/>
        </w:rPr>
        <w:tab/>
        <w:t xml:space="preserve">где  </w:t>
      </w:r>
      <w:r w:rsidRPr="007D75A8">
        <w:rPr>
          <w:rFonts w:ascii="Times New Roman" w:eastAsia="Times New Roman" w:hAnsi="Times New Roman" w:cs="Times New Roman"/>
          <w:bCs/>
          <w:iCs/>
          <w:sz w:val="28"/>
          <w:szCs w:val="28"/>
          <w:highlight w:val="lightGray"/>
          <w:shd w:val="clear" w:color="auto" w:fill="FFFFFF"/>
        </w:rPr>
        <w:t>F</w:t>
      </w:r>
      <w:r w:rsidRPr="007D75A8">
        <w:rPr>
          <w:rFonts w:ascii="Times New Roman" w:eastAsia="Times New Roman" w:hAnsi="Times New Roman" w:cs="Times New Roman"/>
          <w:sz w:val="28"/>
          <w:szCs w:val="28"/>
          <w:highlight w:val="lightGray"/>
          <w:shd w:val="clear" w:color="auto" w:fill="FFFFFF"/>
          <w:lang w:val="ru-RU"/>
        </w:rPr>
        <w:t xml:space="preserve">– прогнозируемое значение, </w:t>
      </w:r>
      <w:r w:rsidRPr="007D75A8">
        <w:rPr>
          <w:rFonts w:ascii="Times New Roman" w:eastAsia="Times New Roman" w:hAnsi="Times New Roman" w:cs="Times New Roman"/>
          <w:bCs/>
          <w:iCs/>
          <w:sz w:val="28"/>
          <w:szCs w:val="28"/>
          <w:highlight w:val="lightGray"/>
          <w:shd w:val="clear" w:color="auto" w:fill="FFFFFF"/>
          <w:lang w:val="ru-RU"/>
        </w:rPr>
        <w:t>Т</w:t>
      </w:r>
      <w:r w:rsidRPr="007D75A8">
        <w:rPr>
          <w:rFonts w:ascii="Times New Roman" w:eastAsia="Times New Roman" w:hAnsi="Times New Roman" w:cs="Times New Roman"/>
          <w:sz w:val="28"/>
          <w:szCs w:val="28"/>
          <w:highlight w:val="lightGray"/>
          <w:shd w:val="clear" w:color="auto" w:fill="FFFFFF"/>
          <w:lang w:val="ru-RU"/>
        </w:rPr>
        <w:t xml:space="preserve">– тренд, </w:t>
      </w:r>
      <w:r w:rsidRPr="007D75A8">
        <w:rPr>
          <w:rFonts w:ascii="Times New Roman" w:eastAsia="Times New Roman" w:hAnsi="Times New Roman" w:cs="Times New Roman"/>
          <w:bCs/>
          <w:iCs/>
          <w:sz w:val="28"/>
          <w:szCs w:val="28"/>
          <w:highlight w:val="lightGray"/>
          <w:shd w:val="clear" w:color="auto" w:fill="FFFFFF"/>
        </w:rPr>
        <w:t>S</w:t>
      </w:r>
      <w:r w:rsidRPr="007D75A8">
        <w:rPr>
          <w:rFonts w:ascii="Times New Roman" w:eastAsia="Times New Roman" w:hAnsi="Times New Roman" w:cs="Times New Roman"/>
          <w:bCs/>
          <w:iCs/>
          <w:sz w:val="28"/>
          <w:szCs w:val="28"/>
          <w:highlight w:val="lightGray"/>
          <w:shd w:val="clear" w:color="auto" w:fill="FFFFFF"/>
          <w:lang w:val="ru-RU"/>
        </w:rPr>
        <w:t xml:space="preserve"> </w:t>
      </w:r>
      <w:r w:rsidRPr="007D75A8">
        <w:rPr>
          <w:rFonts w:ascii="Times New Roman" w:eastAsia="Times New Roman" w:hAnsi="Times New Roman" w:cs="Times New Roman"/>
          <w:sz w:val="28"/>
          <w:szCs w:val="28"/>
          <w:highlight w:val="lightGray"/>
          <w:shd w:val="clear" w:color="auto" w:fill="FFFFFF"/>
          <w:lang w:val="ru-RU"/>
        </w:rPr>
        <w:t xml:space="preserve">– сезонная компонента, </w:t>
      </w:r>
      <w:r w:rsidRPr="007D75A8">
        <w:rPr>
          <w:rFonts w:ascii="Times New Roman" w:eastAsia="Times New Roman" w:hAnsi="Times New Roman" w:cs="Times New Roman"/>
          <w:bCs/>
          <w:iCs/>
          <w:sz w:val="28"/>
          <w:szCs w:val="28"/>
          <w:highlight w:val="lightGray"/>
          <w:shd w:val="clear" w:color="auto" w:fill="FFFFFF"/>
          <w:lang w:val="ru-RU"/>
        </w:rPr>
        <w:t>Е -</w:t>
      </w:r>
      <w:r w:rsidRPr="007D75A8">
        <w:rPr>
          <w:rFonts w:ascii="Times New Roman" w:eastAsia="Times New Roman" w:hAnsi="Times New Roman" w:cs="Times New Roman"/>
          <w:sz w:val="28"/>
          <w:szCs w:val="28"/>
          <w:highlight w:val="lightGray"/>
          <w:shd w:val="clear" w:color="auto" w:fill="FFFFFF"/>
          <w:lang w:val="ru-RU"/>
        </w:rPr>
        <w:t xml:space="preserve"> ошибка модели.</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sz w:val="28"/>
          <w:szCs w:val="28"/>
          <w:highlight w:val="lightGray"/>
          <w:shd w:val="clear" w:color="auto" w:fill="FFFFFF"/>
          <w:lang w:val="ru-RU"/>
        </w:rPr>
        <w:tab/>
      </w:r>
      <w:r w:rsidRPr="007D75A8">
        <w:rPr>
          <w:rFonts w:ascii="Times New Roman" w:eastAsia="Times New Roman" w:hAnsi="Times New Roman" w:cs="Times New Roman"/>
          <w:bCs/>
          <w:sz w:val="28"/>
          <w:szCs w:val="28"/>
          <w:highlight w:val="lightGray"/>
          <w:shd w:val="clear" w:color="auto" w:fill="FFFFFF"/>
          <w:lang w:val="ru-RU"/>
        </w:rPr>
        <w:t>На основе модели строится окончательный прогноз объёма продаж.</w:t>
      </w:r>
      <w:r w:rsidRPr="007D75A8">
        <w:rPr>
          <w:rFonts w:ascii="Times New Roman" w:eastAsia="Times New Roman" w:hAnsi="Times New Roman" w:cs="Times New Roman"/>
          <w:sz w:val="28"/>
          <w:szCs w:val="28"/>
          <w:highlight w:val="lightGray"/>
          <w:shd w:val="clear" w:color="auto" w:fill="FFFFFF"/>
          <w:lang w:val="ru-RU"/>
        </w:rPr>
        <w:t xml:space="preserve"> Для этого предлагается использовать методы экспоненциального сглаживания, что позволяет учесть возможное будущее изменение экономических тенденций, на основе которых построена трендовая модель. Сущность данной поправки заключается в том, что она нивелирует недостаток адаптивных моделей, а именно, позволяет быстро учесть наметившиеся новые экономические тенденции.</w:t>
      </w:r>
    </w:p>
    <w:p w:rsidR="00347086" w:rsidRPr="007D75A8" w:rsidRDefault="003D0657" w:rsidP="001109DD">
      <w:pPr>
        <w:spacing w:after="0" w:line="360" w:lineRule="auto"/>
        <w:jc w:val="center"/>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lang w:val="ru-RU"/>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 xml:space="preserve">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m:t>
        </m:r>
        <m:r>
          <w:rPr>
            <w:rFonts w:ascii="Cambria Math" w:eastAsia="Times New Roman" w:hAnsi="Cambria Math" w:cs="Times New Roman"/>
            <w:sz w:val="28"/>
            <w:szCs w:val="28"/>
            <w:highlight w:val="lightGray"/>
            <w:lang w:val="ru-RU"/>
          </w:rPr>
          <m:t>-1+(1-</m:t>
        </m:r>
        <m:r>
          <w:rPr>
            <w:rFonts w:ascii="Cambria Math" w:eastAsia="Times New Roman" w:hAnsi="Cambria Math" w:cs="Times New Roman"/>
            <w:sz w:val="28"/>
            <w:szCs w:val="28"/>
            <w:highlight w:val="lightGray"/>
          </w:rPr>
          <m:t>a</m:t>
        </m:r>
        <m:r>
          <w:rPr>
            <w:rFonts w:ascii="Cambria Math" w:eastAsia="Times New Roman" w:hAnsi="Cambria Math" w:cs="Times New Roman"/>
            <w:sz w:val="28"/>
            <w:szCs w:val="28"/>
            <w:highlight w:val="lightGray"/>
            <w:lang w:val="ru-RU"/>
          </w:rPr>
          <m:t>)</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m:t>
        </m:r>
      </m:oMath>
      <w:r w:rsidR="001109DD" w:rsidRPr="007D75A8">
        <w:rPr>
          <w:rFonts w:ascii="Times New Roman" w:eastAsia="Times New Roman" w:hAnsi="Times New Roman" w:cs="Times New Roman"/>
          <w:i/>
          <w:sz w:val="28"/>
          <w:szCs w:val="28"/>
          <w:highlight w:val="lightGray"/>
          <w:lang w:val="ru-RU"/>
        </w:rPr>
        <w:tab/>
      </w:r>
      <w:r w:rsidR="001109DD" w:rsidRPr="007D75A8">
        <w:rPr>
          <w:rFonts w:ascii="Times New Roman" w:eastAsia="Times New Roman" w:hAnsi="Times New Roman" w:cs="Times New Roman"/>
          <w:i/>
          <w:sz w:val="28"/>
          <w:szCs w:val="28"/>
          <w:highlight w:val="lightGray"/>
          <w:lang w:val="ru-RU"/>
        </w:rPr>
        <w:tab/>
        <w:t xml:space="preserve"> </w:t>
      </w:r>
      <w:r w:rsidR="001109DD" w:rsidRPr="007D75A8">
        <w:rPr>
          <w:rFonts w:ascii="Times New Roman" w:eastAsia="Times New Roman" w:hAnsi="Times New Roman" w:cs="Times New Roman"/>
          <w:sz w:val="28"/>
          <w:szCs w:val="28"/>
          <w:highlight w:val="lightGray"/>
          <w:lang w:val="ru-RU"/>
        </w:rPr>
        <w:t>(#)</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Cs/>
          <w:sz w:val="28"/>
          <w:szCs w:val="28"/>
          <w:highlight w:val="lightGray"/>
          <w:shd w:val="clear" w:color="auto" w:fill="FFFFFF"/>
          <w:lang w:val="ru-RU"/>
        </w:rPr>
        <w:t xml:space="preserve">где: </w:t>
      </w:r>
    </w:p>
    <w:p w:rsidR="00BA6C38" w:rsidRPr="007D75A8" w:rsidRDefault="003D0657" w:rsidP="00BA6C38">
      <w:pPr>
        <w:spacing w:after="0" w:line="360" w:lineRule="auto"/>
        <w:jc w:val="both"/>
        <w:rPr>
          <w:rFonts w:ascii="Times New Roman" w:eastAsia="Times New Roman" w:hAnsi="Times New Roman" w:cs="Times New Roman"/>
          <w:i/>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пр</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прогнозное значение объёма продаж; </w:t>
      </w:r>
    </w:p>
    <w:p w:rsidR="00BA6C38" w:rsidRPr="007D75A8" w:rsidRDefault="003D0657"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ф</m:t>
            </m:r>
          </m:sub>
        </m:sSub>
        <m:r>
          <m:rPr>
            <m:sty m:val="bi"/>
          </m:rPr>
          <w:rPr>
            <w:rFonts w:ascii="Cambria Math" w:eastAsia="Times New Roman" w:hAnsi="Cambria Math" w:cs="Times New Roman"/>
            <w:sz w:val="28"/>
            <w:szCs w:val="28"/>
            <w:highlight w:val="lightGray"/>
            <w:shd w:val="clear" w:color="auto" w:fill="FFFFFF"/>
          </w:rPr>
          <m:t>t</m:t>
        </m:r>
        <m:r>
          <m:rPr>
            <m:sty m:val="bi"/>
          </m:rPr>
          <w:rPr>
            <w:rFonts w:ascii="Cambria Math" w:eastAsia="Times New Roman" w:hAnsi="Cambria Math" w:cs="Times New Roman"/>
            <w:sz w:val="28"/>
            <w:szCs w:val="28"/>
            <w:highlight w:val="lightGray"/>
            <w:shd w:val="clear" w:color="auto" w:fill="FFFFFF"/>
            <w:lang w:val="ru-RU"/>
          </w:rPr>
          <m:t>-</m:t>
        </m:r>
        <m:r>
          <m:rPr>
            <m:sty m:val="bi"/>
          </m:rPr>
          <w:rPr>
            <w:rFonts w:ascii="Cambria Math" w:eastAsia="Times New Roman" w:hAnsi="Cambria Math" w:cs="Times New Roman"/>
            <w:sz w:val="28"/>
            <w:szCs w:val="28"/>
            <w:highlight w:val="lightGray"/>
            <w:shd w:val="clear" w:color="auto" w:fill="FFFFFF"/>
          </w:rPr>
          <m:t>1</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фактическое значение объёма продаж в предыдущем году; </w:t>
      </w:r>
    </w:p>
    <w:p w:rsidR="00BA6C38" w:rsidRPr="007D75A8" w:rsidRDefault="003D0657" w:rsidP="00BA6C38">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sz w:val="28"/>
                <w:szCs w:val="28"/>
                <w:highlight w:val="lightGray"/>
                <w:shd w:val="clear" w:color="auto" w:fill="FFFFFF"/>
              </w:rPr>
            </m:ctrlPr>
          </m:sSubPr>
          <m:e>
            <m:r>
              <m:rPr>
                <m:sty m:val="bi"/>
              </m:rPr>
              <w:rPr>
                <w:rFonts w:ascii="Cambria Math" w:eastAsia="Times New Roman" w:hAnsi="Cambria Math" w:cs="Times New Roman"/>
                <w:sz w:val="28"/>
                <w:szCs w:val="28"/>
                <w:highlight w:val="lightGray"/>
                <w:shd w:val="clear" w:color="auto" w:fill="FFFFFF"/>
              </w:rPr>
              <m:t>F</m:t>
            </m:r>
          </m:e>
          <m:sub>
            <m:r>
              <m:rPr>
                <m:sty m:val="bi"/>
              </m:rPr>
              <w:rPr>
                <w:rFonts w:ascii="Cambria Math" w:eastAsia="Times New Roman" w:hAnsi="Cambria Math" w:cs="Times New Roman"/>
                <w:sz w:val="28"/>
                <w:szCs w:val="28"/>
                <w:highlight w:val="lightGray"/>
                <w:shd w:val="clear" w:color="auto" w:fill="FFFFFF"/>
                <w:lang w:val="ru-RU"/>
              </w:rPr>
              <m:t>м</m:t>
            </m:r>
          </m:sub>
        </m:sSub>
        <m:r>
          <m:rPr>
            <m:sty m:val="bi"/>
          </m:rPr>
          <w:rPr>
            <w:rFonts w:ascii="Cambria Math" w:eastAsia="Times New Roman" w:hAnsi="Cambria Math" w:cs="Times New Roman"/>
            <w:sz w:val="28"/>
            <w:szCs w:val="28"/>
            <w:highlight w:val="lightGray"/>
            <w:shd w:val="clear" w:color="auto" w:fill="FFFFFF"/>
          </w:rPr>
          <m:t>t</m:t>
        </m:r>
      </m:oMath>
      <w:r w:rsidR="00347086" w:rsidRPr="007D75A8">
        <w:rPr>
          <w:rFonts w:ascii="Times New Roman" w:eastAsia="Times New Roman" w:hAnsi="Times New Roman" w:cs="Times New Roman"/>
          <w:b/>
          <w:bCs/>
          <w:iCs/>
          <w:sz w:val="28"/>
          <w:szCs w:val="28"/>
          <w:highlight w:val="lightGray"/>
          <w:shd w:val="clear" w:color="auto" w:fill="FFFFFF"/>
          <w:lang w:val="ru-RU"/>
        </w:rPr>
        <w:t xml:space="preserve">  </w:t>
      </w:r>
      <w:r w:rsidR="00347086" w:rsidRPr="007D75A8">
        <w:rPr>
          <w:rFonts w:ascii="Times New Roman" w:eastAsia="Times New Roman" w:hAnsi="Times New Roman" w:cs="Times New Roman"/>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 xml:space="preserve"> значение модели; </w:t>
      </w:r>
    </w:p>
    <w:p w:rsidR="00BA6C38" w:rsidRPr="007D75A8" w:rsidRDefault="00347086" w:rsidP="00BA6C38">
      <w:pPr>
        <w:spacing w:after="0" w:line="360" w:lineRule="auto"/>
        <w:jc w:val="both"/>
        <w:rPr>
          <w:rFonts w:ascii="Times New Roman" w:eastAsia="Times New Roman" w:hAnsi="Times New Roman" w:cs="Times New Roman"/>
          <w:sz w:val="28"/>
          <w:szCs w:val="28"/>
          <w:highlight w:val="lightGray"/>
          <w:lang w:val="ru-RU"/>
        </w:rPr>
      </w:pPr>
      <m:oMath>
        <m:r>
          <m:rPr>
            <m:sty m:val="bi"/>
          </m:rPr>
          <w:rPr>
            <w:rFonts w:ascii="Cambria Math" w:eastAsia="Times New Roman" w:hAnsi="Cambria Math" w:cs="Times New Roman"/>
            <w:sz w:val="28"/>
            <w:szCs w:val="28"/>
            <w:highlight w:val="lightGray"/>
            <w:shd w:val="clear" w:color="auto" w:fill="FFFFFF"/>
            <w:lang w:val="ru-RU"/>
          </w:rPr>
          <m:t>a</m:t>
        </m:r>
      </m:oMath>
      <w:r w:rsidRPr="007D75A8">
        <w:rPr>
          <w:rFonts w:ascii="Times New Roman" w:eastAsia="Times New Roman" w:hAnsi="Times New Roman" w:cs="Times New Roman"/>
          <w:b/>
          <w:bCs/>
          <w:iCs/>
          <w:sz w:val="28"/>
          <w:szCs w:val="28"/>
          <w:highlight w:val="lightGray"/>
          <w:shd w:val="clear" w:color="auto" w:fill="FFFFFF"/>
          <w:lang w:val="ru-RU"/>
        </w:rPr>
        <w:t xml:space="preserve"> </w:t>
      </w:r>
      <w:r w:rsidR="00BA6C38" w:rsidRPr="007D75A8">
        <w:rPr>
          <w:rFonts w:ascii="Times New Roman" w:eastAsia="Times New Roman" w:hAnsi="Times New Roman" w:cs="Times New Roman"/>
          <w:b/>
          <w:bCs/>
          <w:iCs/>
          <w:sz w:val="28"/>
          <w:szCs w:val="28"/>
          <w:highlight w:val="lightGray"/>
          <w:shd w:val="clear" w:color="auto" w:fill="FFFFFF"/>
          <w:lang w:val="ru-RU"/>
        </w:rPr>
        <w:t>–</w:t>
      </w:r>
      <w:r w:rsidR="00BA6C38" w:rsidRPr="007D75A8">
        <w:rPr>
          <w:rFonts w:ascii="Times New Roman" w:eastAsia="Times New Roman" w:hAnsi="Times New Roman" w:cs="Times New Roman"/>
          <w:b/>
          <w:bCs/>
          <w:sz w:val="28"/>
          <w:szCs w:val="28"/>
          <w:highlight w:val="lightGray"/>
          <w:shd w:val="clear" w:color="auto" w:fill="FFFFFF"/>
          <w:lang w:val="ru-RU"/>
        </w:rPr>
        <w:t xml:space="preserve"> </w:t>
      </w:r>
      <w:r w:rsidR="00BA6C38" w:rsidRPr="007D75A8">
        <w:rPr>
          <w:rFonts w:ascii="Times New Roman" w:eastAsia="Times New Roman" w:hAnsi="Times New Roman" w:cs="Times New Roman"/>
          <w:sz w:val="28"/>
          <w:szCs w:val="28"/>
          <w:highlight w:val="lightGray"/>
          <w:shd w:val="clear" w:color="auto" w:fill="FFFFFF"/>
          <w:lang w:val="ru-RU"/>
        </w:rPr>
        <w:t>константа сглаживания</w:t>
      </w:r>
    </w:p>
    <w:p w:rsidR="00BA6C38" w:rsidRPr="007D75A8" w:rsidRDefault="00BA6C38" w:rsidP="00BA6C38">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Практическая реализация разработанного метода выявила следующие его особенности:</w:t>
      </w:r>
    </w:p>
    <w:p w:rsidR="00BA6C38" w:rsidRPr="007D75A8"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для составления прогноза достаточно знать величину сезона. Исследования показывают, что множество продуктов имеют сезонный характер, величина сезона при этом может быть различной и колебаться от одной недели до десяти лет и более;</w:t>
      </w:r>
    </w:p>
    <w:p w:rsidR="00BA6C38" w:rsidRPr="007D75A8"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применение полиномиального тренда вместо линейного позволяет значительно сократить ошибку модели;</w:t>
      </w:r>
    </w:p>
    <w:p w:rsidR="00BA6C38" w:rsidRPr="007D75A8" w:rsidRDefault="00BA6C38" w:rsidP="00BA6C38">
      <w:pPr>
        <w:numPr>
          <w:ilvl w:val="0"/>
          <w:numId w:val="1"/>
        </w:numPr>
        <w:shd w:val="clear" w:color="auto" w:fill="FFFFFF"/>
        <w:spacing w:after="0" w:line="360" w:lineRule="auto"/>
        <w:ind w:left="1185"/>
        <w:jc w:val="both"/>
        <w:textAlignment w:val="baseline"/>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sz w:val="28"/>
          <w:szCs w:val="28"/>
          <w:highlight w:val="lightGray"/>
          <w:shd w:val="clear" w:color="auto" w:fill="FFFFFF"/>
          <w:lang w:val="ru-RU"/>
        </w:rPr>
        <w:t>при наличии достаточного количества данных (в зависимости от величины сезона) метод даёт хорошую аппроксимацию и может быть эффективно использован при прогнозировании объема продаж в инвестиционном проектировании.</w:t>
      </w:r>
    </w:p>
    <w:p w:rsidR="00421661" w:rsidRPr="007D75A8" w:rsidRDefault="00421661" w:rsidP="00421661">
      <w:pPr>
        <w:spacing w:after="0" w:line="360" w:lineRule="auto"/>
        <w:jc w:val="both"/>
        <w:rPr>
          <w:rFonts w:ascii="Times New Roman" w:eastAsia="Times New Roman" w:hAnsi="Times New Roman" w:cs="Times New Roman"/>
          <w:sz w:val="28"/>
          <w:szCs w:val="28"/>
          <w:highlight w:val="lightGray"/>
          <w:lang w:val="ru-RU"/>
        </w:rPr>
      </w:pPr>
    </w:p>
    <w:p w:rsidR="00FD5339" w:rsidRPr="007D75A8" w:rsidRDefault="00BF30DE" w:rsidP="00BF30DE">
      <w:pPr>
        <w:rPr>
          <w:rFonts w:ascii="Times New Roman" w:eastAsia="Times New Roman" w:hAnsi="Times New Roman" w:cs="Times New Roman"/>
          <w:b/>
          <w:bCs/>
          <w:sz w:val="28"/>
          <w:szCs w:val="28"/>
          <w:highlight w:val="lightGray"/>
          <w:shd w:val="clear" w:color="auto" w:fill="FFFFFF"/>
          <w:lang w:val="ru-RU"/>
        </w:rPr>
      </w:pPr>
      <w:r w:rsidRPr="007D75A8">
        <w:rPr>
          <w:rFonts w:ascii="Times New Roman" w:eastAsia="Times New Roman" w:hAnsi="Times New Roman" w:cs="Times New Roman"/>
          <w:b/>
          <w:bCs/>
          <w:sz w:val="28"/>
          <w:szCs w:val="28"/>
          <w:highlight w:val="lightGray"/>
          <w:shd w:val="clear" w:color="auto" w:fill="FFFFFF"/>
          <w:lang w:val="ru-RU"/>
        </w:rPr>
        <w:tab/>
      </w:r>
    </w:p>
    <w:p w:rsidR="00FD5339" w:rsidRPr="007D75A8" w:rsidRDefault="00FD5339">
      <w:pPr>
        <w:rPr>
          <w:rFonts w:ascii="Times New Roman" w:eastAsia="Times New Roman" w:hAnsi="Times New Roman" w:cs="Times New Roman"/>
          <w:b/>
          <w:bCs/>
          <w:sz w:val="28"/>
          <w:szCs w:val="28"/>
          <w:highlight w:val="lightGray"/>
          <w:shd w:val="clear" w:color="auto" w:fill="FFFFFF"/>
          <w:lang w:val="ru-RU"/>
        </w:rPr>
      </w:pPr>
      <w:r w:rsidRPr="007D75A8">
        <w:rPr>
          <w:rFonts w:ascii="Times New Roman" w:eastAsia="Times New Roman" w:hAnsi="Times New Roman" w:cs="Times New Roman"/>
          <w:b/>
          <w:bCs/>
          <w:sz w:val="28"/>
          <w:szCs w:val="28"/>
          <w:highlight w:val="lightGray"/>
          <w:shd w:val="clear" w:color="auto" w:fill="FFFFFF"/>
          <w:lang w:val="ru-RU"/>
        </w:rPr>
        <w:br w:type="page"/>
      </w:r>
    </w:p>
    <w:p w:rsidR="003C7D50" w:rsidRPr="0077131A" w:rsidRDefault="00D54DFB" w:rsidP="00FD5339">
      <w:pPr>
        <w:jc w:val="center"/>
        <w:rPr>
          <w:rFonts w:ascii="Times New Roman" w:eastAsia="Times New Roman" w:hAnsi="Times New Roman" w:cs="Times New Roman"/>
          <w:b/>
          <w:bCs/>
          <w:sz w:val="28"/>
          <w:szCs w:val="28"/>
          <w:highlight w:val="darkYellow"/>
          <w:shd w:val="clear" w:color="auto" w:fill="FFFFFF"/>
          <w:lang w:val="ru-RU"/>
        </w:rPr>
      </w:pPr>
      <w:r w:rsidRPr="0077131A">
        <w:rPr>
          <w:rFonts w:ascii="Times New Roman" w:eastAsia="Times New Roman" w:hAnsi="Times New Roman" w:cs="Times New Roman"/>
          <w:b/>
          <w:bCs/>
          <w:sz w:val="28"/>
          <w:szCs w:val="28"/>
          <w:highlight w:val="darkYellow"/>
          <w:shd w:val="clear" w:color="auto" w:fill="FFFFFF"/>
          <w:lang w:val="ru-RU"/>
        </w:rPr>
        <w:lastRenderedPageBreak/>
        <w:t>3</w:t>
      </w:r>
      <w:r w:rsidR="00FD5339" w:rsidRPr="0077131A">
        <w:rPr>
          <w:rFonts w:ascii="Times New Roman" w:eastAsia="Times New Roman" w:hAnsi="Times New Roman" w:cs="Times New Roman"/>
          <w:b/>
          <w:bCs/>
          <w:sz w:val="28"/>
          <w:szCs w:val="28"/>
          <w:highlight w:val="darkYellow"/>
          <w:shd w:val="clear" w:color="auto" w:fill="FFFFFF"/>
          <w:lang w:val="ru-RU"/>
        </w:rPr>
        <w:t xml:space="preserve"> ЭКСПЕРИМЕНТАЛЬНОЕ ИССЛЕДОВАНИ РАЗРАБОТАННОГО АЛГОРИТМА В РЕАЛЬНЫХ УСЛОВИЯХ</w:t>
      </w:r>
    </w:p>
    <w:p w:rsidR="003C7D50" w:rsidRPr="00E2768E" w:rsidRDefault="00BF30DE" w:rsidP="00E2768E">
      <w:pPr>
        <w:spacing w:after="0" w:line="360" w:lineRule="auto"/>
        <w:rPr>
          <w:rFonts w:ascii="Times New Roman" w:eastAsia="Times New Roman" w:hAnsi="Times New Roman" w:cs="Times New Roman"/>
          <w:sz w:val="28"/>
          <w:szCs w:val="28"/>
          <w:shd w:val="clear" w:color="auto" w:fill="FFFFFF"/>
          <w:lang w:val="ru-RU"/>
        </w:rPr>
      </w:pPr>
      <w:r w:rsidRPr="00E2768E">
        <w:rPr>
          <w:rFonts w:ascii="Times New Roman" w:eastAsia="Times New Roman" w:hAnsi="Times New Roman" w:cs="Times New Roman"/>
          <w:b/>
          <w:bCs/>
          <w:sz w:val="28"/>
          <w:szCs w:val="28"/>
          <w:shd w:val="clear" w:color="auto" w:fill="FFFFFF"/>
          <w:lang w:val="ru-RU"/>
        </w:rPr>
        <w:tab/>
      </w:r>
      <w:r w:rsidR="00E2768E" w:rsidRPr="00E2768E">
        <w:rPr>
          <w:rFonts w:ascii="Times New Roman" w:eastAsia="Times New Roman" w:hAnsi="Times New Roman" w:cs="Times New Roman"/>
          <w:sz w:val="28"/>
          <w:szCs w:val="28"/>
          <w:shd w:val="clear" w:color="auto" w:fill="FFFFFF"/>
          <w:lang w:val="ru-RU"/>
        </w:rPr>
        <w:t>Для того проверить на сколько точный прогноз выдает данный алгоритм, был проведен эксперимент. Для построения прогноза, использовались данные об объёмах продаж мороженого “Белый пломбир” полученные из отчетов одного из предприятий которое находится в Нижнем Новгороде за 2013 и 2014 годы. Для данной статистики характерно то, что у значений объёма продаж явно наблюдается сезонный характер и</w:t>
      </w:r>
      <w:r w:rsidR="00E2768E">
        <w:rPr>
          <w:rFonts w:ascii="Times New Roman" w:eastAsia="Times New Roman" w:hAnsi="Times New Roman" w:cs="Times New Roman"/>
          <w:sz w:val="28"/>
          <w:szCs w:val="28"/>
          <w:shd w:val="clear" w:color="auto" w:fill="FFFFFF"/>
          <w:lang w:val="ru-RU"/>
        </w:rPr>
        <w:t xml:space="preserve"> </w:t>
      </w:r>
      <w:r w:rsidR="00E2768E" w:rsidRPr="00E2768E">
        <w:rPr>
          <w:rFonts w:ascii="Times New Roman" w:eastAsia="Times New Roman" w:hAnsi="Times New Roman" w:cs="Times New Roman"/>
          <w:sz w:val="28"/>
          <w:szCs w:val="28"/>
          <w:shd w:val="clear" w:color="auto" w:fill="FFFFFF"/>
          <w:lang w:val="ru-RU"/>
        </w:rPr>
        <w:t>возрастающий тренд. Задача заключалась в построении прогноза по продажам на 2015г. На момент написания диссертации, 2016 год, то есть нам доступны уже данные за прошедший 2015г. Был построен прогноз на 2015г. по результатам продажи за 2013 и 2014 годы, после чего выполнено сравнение с реальными цифрами продаж за 2015г. Исходная информация представлена в табл. 1.</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 xml:space="preserve">Таблица 1.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sz w:val="28"/>
          <w:szCs w:val="28"/>
          <w:highlight w:val="lightGray"/>
          <w:shd w:val="clear" w:color="auto" w:fill="FFFFFF"/>
        </w:rPr>
        <w:t>Фактические объёмы реализации продукции</w:t>
      </w:r>
    </w:p>
    <w:tbl>
      <w:tblPr>
        <w:tblW w:w="0" w:type="auto"/>
        <w:tblCellMar>
          <w:top w:w="15" w:type="dxa"/>
          <w:left w:w="15" w:type="dxa"/>
          <w:bottom w:w="15" w:type="dxa"/>
          <w:right w:w="15" w:type="dxa"/>
        </w:tblCellMar>
        <w:tblLook w:val="04A0"/>
      </w:tblPr>
      <w:tblGrid>
        <w:gridCol w:w="917"/>
        <w:gridCol w:w="1270"/>
        <w:gridCol w:w="2592"/>
        <w:gridCol w:w="917"/>
        <w:gridCol w:w="1270"/>
        <w:gridCol w:w="2604"/>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№п.п.</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Объем продаж (руб.)</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8174,40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8991,84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5078,33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5586,16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4507,20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4957,92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2257,19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2482,91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3400,69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3740,76</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lastRenderedPageBreak/>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2968,71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3265,58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2147,14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2361,85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1325,56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1458,12</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2290,95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2520,05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2953,34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3248,67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4216,28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4637,91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8227,569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9050,3264</w:t>
            </w:r>
          </w:p>
        </w:tc>
      </w:tr>
    </w:tbl>
    <w:p w:rsidR="00E2768E" w:rsidRPr="00E2768E" w:rsidRDefault="00421661"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ab/>
      </w:r>
      <w:r w:rsidR="00E2768E" w:rsidRPr="00E2768E">
        <w:rPr>
          <w:rFonts w:ascii="Times New Roman" w:eastAsia="Times New Roman" w:hAnsi="Times New Roman" w:cs="Times New Roman"/>
          <w:bCs/>
          <w:sz w:val="28"/>
          <w:szCs w:val="28"/>
          <w:shd w:val="clear" w:color="auto" w:fill="FFFFFF"/>
          <w:lang w:val="ru-RU"/>
        </w:rPr>
        <w:t>Была поставлена задача, построить прогноз по продажам товара на следующий год для каждого месяца.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Реализуем алгоритм расчета прогноза, который был описан выше. Для проведения эксперимента, 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испытания алгоритма на практике  была выбрана среда MS Excel, которая берет на себя выполнение рутинной работы что позволяет сосредоточиться именно на отладке алгоритма.</w:t>
      </w:r>
    </w:p>
    <w:p w:rsidR="00E2768E"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Определяем тренд, был выбран полиномиальный тренд, результаты выше описанных эксперементов показали</w:t>
      </w:r>
      <w:r>
        <w:rPr>
          <w:rFonts w:ascii="Times New Roman" w:eastAsia="Times New Roman" w:hAnsi="Times New Roman" w:cs="Times New Roman"/>
          <w:bCs/>
          <w:sz w:val="28"/>
          <w:szCs w:val="28"/>
          <w:shd w:val="clear" w:color="auto" w:fill="FFFFFF"/>
          <w:lang w:val="ru-RU"/>
        </w:rPr>
        <w:t xml:space="preserve"> </w:t>
      </w:r>
      <w:r w:rsidRPr="00E2768E">
        <w:rPr>
          <w:rFonts w:ascii="Times New Roman" w:eastAsia="Times New Roman" w:hAnsi="Times New Roman" w:cs="Times New Roman"/>
          <w:bCs/>
          <w:sz w:val="28"/>
          <w:szCs w:val="28"/>
          <w:shd w:val="clear" w:color="auto" w:fill="FFFFFF"/>
          <w:lang w:val="ru-RU"/>
        </w:rPr>
        <w:t>что именно этот тренд выполняет апроксимацию данных значительно эффективнее, чем любые другие описываемые в большинстве литературных источниках. Его коэффициент детерминации составляет (0,74349) который гораздо выше, в отличие от линейного (4E-05) или любого другого тренда.</w:t>
      </w:r>
    </w:p>
    <w:p w:rsidR="003C7D50" w:rsidRPr="00E2768E" w:rsidRDefault="00E2768E" w:rsidP="00E2768E">
      <w:pPr>
        <w:spacing w:after="0" w:line="360" w:lineRule="auto"/>
        <w:jc w:val="both"/>
        <w:rPr>
          <w:rFonts w:ascii="Times New Roman" w:eastAsia="Times New Roman" w:hAnsi="Times New Roman" w:cs="Times New Roman"/>
          <w:bCs/>
          <w:sz w:val="28"/>
          <w:szCs w:val="28"/>
          <w:shd w:val="clear" w:color="auto" w:fill="FFFFFF"/>
          <w:lang w:val="ru-RU"/>
        </w:rPr>
      </w:pPr>
      <w:r w:rsidRPr="00E2768E">
        <w:rPr>
          <w:rFonts w:ascii="Times New Roman" w:eastAsia="Times New Roman" w:hAnsi="Times New Roman" w:cs="Times New Roman"/>
          <w:bCs/>
          <w:sz w:val="28"/>
          <w:szCs w:val="28"/>
          <w:shd w:val="clear" w:color="auto" w:fill="FFFFFF"/>
          <w:lang w:val="ru-RU"/>
        </w:rPr>
        <w:t>Далее определяется величина сезонной компоненты для этого, вычтим значения тренда из фактических значений объёмов продаж, в результате получим величины сезонной компоненты, пример результатов расчета изображен на рис.4.</w:t>
      </w: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101949" w:rsidRPr="007D75A8" w:rsidRDefault="00101949" w:rsidP="003C7D50">
      <w:pPr>
        <w:spacing w:after="0" w:line="360" w:lineRule="auto"/>
        <w:jc w:val="both"/>
        <w:rPr>
          <w:rFonts w:ascii="Times New Roman" w:eastAsia="Times New Roman" w:hAnsi="Times New Roman" w:cs="Times New Roman"/>
          <w:b/>
          <w:bCs/>
          <w:color w:val="3E4447"/>
          <w:sz w:val="28"/>
          <w:szCs w:val="28"/>
          <w:highlight w:val="lightGray"/>
          <w:shd w:val="clear" w:color="auto" w:fill="FFFFFF"/>
          <w:lang w:val="ru-RU"/>
        </w:rPr>
      </w:pP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2.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значений сезонной компоненты</w:t>
      </w:r>
    </w:p>
    <w:tbl>
      <w:tblPr>
        <w:tblW w:w="0" w:type="auto"/>
        <w:jc w:val="center"/>
        <w:tblCellMar>
          <w:top w:w="15" w:type="dxa"/>
          <w:left w:w="15" w:type="dxa"/>
          <w:bottom w:w="15" w:type="dxa"/>
          <w:right w:w="15" w:type="dxa"/>
        </w:tblCellMar>
        <w:tblLook w:val="04A0"/>
      </w:tblPr>
      <w:tblGrid>
        <w:gridCol w:w="1255"/>
        <w:gridCol w:w="2058"/>
        <w:gridCol w:w="2319"/>
        <w:gridCol w:w="2991"/>
      </w:tblGrid>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тренда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1313,95235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1227,65338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222,217979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2495,43589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7617,2674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6104,0156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-517,85304</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4420,3206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3004,1224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-521,20332</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2086,745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1654,02209</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1741,0644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1924,9246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2519,8016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-1061,6775</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3364,7154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4285,39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-1036,7148</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5118,6614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-480,74817</w:t>
            </w:r>
          </w:p>
        </w:tc>
      </w:tr>
      <w:tr w:rsidR="003C7D50" w:rsidRPr="007D75A8" w:rsidTr="00BF30DE">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5732,1336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3318,19284</w:t>
            </w:r>
          </w:p>
        </w:tc>
      </w:tr>
    </w:tbl>
    <w:p w:rsidR="00BF30DE" w:rsidRPr="007D75A8" w:rsidRDefault="00E2768E"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Pr>
          <w:rFonts w:ascii="Times New Roman" w:eastAsia="Times New Roman" w:hAnsi="Times New Roman" w:cs="Times New Roman"/>
          <w:color w:val="3E4447"/>
          <w:sz w:val="28"/>
          <w:szCs w:val="28"/>
          <w:shd w:val="clear" w:color="auto" w:fill="FFFFFF"/>
          <w:lang w:val="ru-RU"/>
        </w:rPr>
        <w:t>О</w:t>
      </w:r>
      <w:r w:rsidRPr="00E2768E">
        <w:rPr>
          <w:rFonts w:ascii="Times New Roman" w:eastAsia="Times New Roman" w:hAnsi="Times New Roman" w:cs="Times New Roman"/>
          <w:color w:val="3E4447"/>
          <w:sz w:val="28"/>
          <w:szCs w:val="28"/>
          <w:shd w:val="clear" w:color="auto" w:fill="FFFFFF"/>
          <w:lang w:val="ru-RU"/>
        </w:rPr>
        <w:t>ткорректируем  сезонную компоненту так, чтобы их сумма ровнялась нулю.</w:t>
      </w:r>
    </w:p>
    <w:p w:rsidR="00BF30DE" w:rsidRPr="007D75A8" w:rsidRDefault="00BF30DE">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lastRenderedPageBreak/>
        <w:t xml:space="preserve">Таблица 3.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Расчёт средних значений сезонной компоненты</w:t>
      </w:r>
    </w:p>
    <w:tbl>
      <w:tblPr>
        <w:tblW w:w="0" w:type="auto"/>
        <w:tblCellMar>
          <w:top w:w="15" w:type="dxa"/>
          <w:left w:w="15" w:type="dxa"/>
          <w:bottom w:w="15" w:type="dxa"/>
          <w:right w:w="15" w:type="dxa"/>
        </w:tblCellMar>
        <w:tblLook w:val="04A0"/>
      </w:tblPr>
      <w:tblGrid>
        <w:gridCol w:w="1256"/>
        <w:gridCol w:w="1417"/>
        <w:gridCol w:w="1697"/>
        <w:gridCol w:w="1540"/>
        <w:gridCol w:w="1697"/>
        <w:gridCol w:w="1963"/>
      </w:tblGrid>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Месяцы</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1-й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2-й сезон</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Итого</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Среднее</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Сезонная компонента</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557,1326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1374,5726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1931,7052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965,8526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798,7176058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-1025,686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-517,853035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-1543,539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-771,7695155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-938,90451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86,885473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537,60608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624,491553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312,2457765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145,1107823</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-746,92323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-521,203316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-1268,1265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-634,0632745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-801,198269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1313,9524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1654,022089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2967,97444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1483,987221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1316,852227</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1227,6534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1524,525154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2752,17853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1376,089265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1208,954271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222,21798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436,932237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659,150216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329,575108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162,4401138</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-1194,2342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-1061,677479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-2255,9117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-1127,955849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-1295,09084</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-1073,7593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-844,663701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-1918,423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-959,2115055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-1126,3465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-1332,0489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-1036,714798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-2368,7637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-1184,381853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-1351,51685</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-902,37664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-480,748169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-1383,1248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-691,5624065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-858,697401</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2495,4359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3318,192838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5813,62873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2906,814363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2739,679369</w:t>
            </w:r>
          </w:p>
        </w:tc>
      </w:tr>
      <w:tr w:rsidR="003C7D50" w:rsidRPr="007D75A8" w:rsidTr="003C7D5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Сумма</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2005,61993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0</w:t>
            </w:r>
          </w:p>
        </w:tc>
      </w:tr>
    </w:tbl>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3. Рассчитываем ошибки модели</w:t>
      </w:r>
      <w:r w:rsidRPr="007D75A8">
        <w:rPr>
          <w:rFonts w:ascii="Times New Roman" w:eastAsia="Times New Roman" w:hAnsi="Times New Roman" w:cs="Times New Roman"/>
          <w:color w:val="3E4447"/>
          <w:sz w:val="28"/>
          <w:szCs w:val="28"/>
          <w:highlight w:val="lightGray"/>
          <w:shd w:val="clear" w:color="auto" w:fill="FFFFFF"/>
          <w:lang w:val="ru-RU"/>
        </w:rPr>
        <w:t xml:space="preserve"> как разности между фактическими значениями и значениями модели.</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 xml:space="preserve">Таблица 4.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Расчёт ошибок</w:t>
      </w:r>
    </w:p>
    <w:tbl>
      <w:tblPr>
        <w:tblW w:w="0" w:type="auto"/>
        <w:tblCellMar>
          <w:top w:w="15" w:type="dxa"/>
          <w:left w:w="15" w:type="dxa"/>
          <w:bottom w:w="15" w:type="dxa"/>
          <w:right w:w="15" w:type="dxa"/>
        </w:tblCellMar>
        <w:tblLook w:val="04A0"/>
      </w:tblPr>
      <w:tblGrid>
        <w:gridCol w:w="1036"/>
        <w:gridCol w:w="1773"/>
        <w:gridCol w:w="2073"/>
        <w:gridCol w:w="4688"/>
      </w:tblGrid>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Месяц</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Объём продаж</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Значение модели</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b/>
                <w:bCs/>
                <w:color w:val="3E4447"/>
                <w:sz w:val="28"/>
                <w:szCs w:val="28"/>
                <w:highlight w:val="lightGray"/>
                <w:shd w:val="clear" w:color="auto" w:fill="FFFFFF"/>
              </w:rPr>
              <w:t>Отклонения</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8174,4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-241,585006</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5078,3296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-86,7814863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4507,2061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-58,2253093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2257,1992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54,27503571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3400,6974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-2,89987379</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2968,7178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18,69910521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2147,1426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59,77786521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1325,5674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100,8566247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2290,9561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52,58718971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2953,3411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19,46793921</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4216,2848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-43,6792433</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lastRenderedPageBreak/>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8227,5695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-244,24348</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8991,84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8415,985006</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575,8549942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5586,1626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5165,11109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421,0514747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4957,9267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4565,431382</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392,4952977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2482,9191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2202,924131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279,9949527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3740,7671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3403,597227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337,1698622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3265,5896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2950,018671</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315,5708832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2361,8568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2087,364714</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274,4921232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1458,1241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1224,710757</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233,4133637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2520,0517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2238,3689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281,6827987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3248,6752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2933,873153</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314,8020492</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4637,9132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4259,963999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377,9492317</w:t>
            </w:r>
          </w:p>
        </w:tc>
      </w:tr>
      <w:tr w:rsidR="003C7D50" w:rsidRPr="007D75A8" w:rsidTr="00BF30D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9050,3264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8471,812969</w:t>
            </w:r>
          </w:p>
        </w:tc>
        <w:tc>
          <w:tcPr>
            <w:tcW w:w="46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color w:val="3E4447"/>
                <w:sz w:val="28"/>
                <w:szCs w:val="28"/>
                <w:highlight w:val="lightGray"/>
                <w:shd w:val="clear" w:color="auto" w:fill="FFFFFF"/>
              </w:rPr>
              <w:t>578,5134687</w:t>
            </w:r>
          </w:p>
        </w:tc>
      </w:tr>
    </w:tbl>
    <w:p w:rsidR="003C7D50" w:rsidRPr="007D75A8" w:rsidRDefault="003C7D50" w:rsidP="003C7D50">
      <w:pPr>
        <w:spacing w:after="0" w:line="360" w:lineRule="auto"/>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t>Находим среднеквадратическую ошибку модели (Е) по формуле:</w:t>
      </w:r>
    </w:p>
    <w:p w:rsidR="00101949" w:rsidRPr="007D75A8" w:rsidRDefault="00C74041" w:rsidP="003C7D50">
      <w:pPr>
        <w:spacing w:after="0" w:line="360" w:lineRule="auto"/>
        <w:jc w:val="both"/>
        <w:rPr>
          <w:rFonts w:ascii="Times New Roman" w:eastAsia="Times New Roman" w:hAnsi="Times New Roman" w:cs="Times New Roman"/>
          <w:sz w:val="28"/>
          <w:szCs w:val="28"/>
          <w:highlight w:val="lightGray"/>
          <w:lang w:val="ru-RU"/>
        </w:rPr>
      </w:pPr>
      <m:oMathPara>
        <m:oMath>
          <m:r>
            <w:rPr>
              <w:rFonts w:ascii="Cambria Math" w:eastAsia="Times New Roman" w:hAnsi="Cambria Math" w:cs="Times New Roman"/>
              <w:sz w:val="28"/>
              <w:szCs w:val="28"/>
              <w:highlight w:val="lightGray"/>
              <w:lang w:val="ru-RU"/>
            </w:rPr>
            <m:t xml:space="preserve">E = </m:t>
          </m:r>
          <m:f>
            <m:fPr>
              <m:ctrlPr>
                <w:rPr>
                  <w:rFonts w:ascii="Cambria Math" w:eastAsia="Times New Roman" w:hAnsi="Cambria Math" w:cs="Times New Roman"/>
                  <w:i/>
                  <w:sz w:val="28"/>
                  <w:szCs w:val="28"/>
                  <w:highlight w:val="lightGray"/>
                  <w:lang w:val="ru-RU"/>
                </w:rPr>
              </m:ctrlPr>
            </m:fPr>
            <m:num>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O2</m:t>
                  </m:r>
                </m:e>
              </m:nary>
            </m:num>
            <m:den>
              <m:nary>
                <m:naryPr>
                  <m:chr m:val="∑"/>
                  <m:limLoc m:val="undOvr"/>
                  <m:subHide m:val="on"/>
                  <m:supHide m:val="on"/>
                  <m:ctrlPr>
                    <w:rPr>
                      <w:rFonts w:ascii="Cambria Math" w:eastAsia="Times New Roman" w:hAnsi="Cambria Math" w:cs="Times New Roman"/>
                      <w:i/>
                      <w:sz w:val="28"/>
                      <w:szCs w:val="28"/>
                      <w:highlight w:val="lightGray"/>
                      <w:lang w:val="ru-RU"/>
                    </w:rPr>
                  </m:ctrlPr>
                </m:naryPr>
                <m:sub/>
                <m:sup/>
                <m:e>
                  <m:r>
                    <w:rPr>
                      <w:rFonts w:ascii="Cambria Math" w:eastAsia="Times New Roman" w:hAnsi="Cambria Math" w:cs="Times New Roman"/>
                      <w:sz w:val="28"/>
                      <w:szCs w:val="28"/>
                      <w:highlight w:val="lightGray"/>
                      <w:lang w:val="ru-RU"/>
                    </w:rPr>
                    <m:t>(T+S)*2</m:t>
                  </m:r>
                </m:e>
              </m:nary>
            </m:den>
          </m:f>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 xml:space="preserve">где: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Т</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трендовое значение объёма продаж;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S</w:t>
      </w:r>
      <w:r w:rsidRPr="007D75A8">
        <w:rPr>
          <w:rFonts w:ascii="Times New Roman" w:eastAsia="Times New Roman" w:hAnsi="Times New Roman" w:cs="Times New Roman"/>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color w:val="3E4447"/>
          <w:sz w:val="28"/>
          <w:szCs w:val="28"/>
          <w:highlight w:val="lightGray"/>
          <w:shd w:val="clear" w:color="auto" w:fill="FFFFFF"/>
          <w:lang w:val="ru-RU"/>
        </w:rPr>
        <w:t xml:space="preserve">– сезонная компонента;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О</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color w:val="3E4447"/>
          <w:sz w:val="28"/>
          <w:szCs w:val="28"/>
          <w:highlight w:val="lightGray"/>
          <w:shd w:val="clear" w:color="auto" w:fill="FFFFFF"/>
          <w:lang w:val="ru-RU"/>
        </w:rPr>
        <w:t>отклонения модели от фактических значений</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Е</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Cs/>
          <w:i/>
          <w:iCs/>
          <w:color w:val="3E4447"/>
          <w:sz w:val="28"/>
          <w:szCs w:val="28"/>
          <w:highlight w:val="lightGray"/>
          <w:shd w:val="clear" w:color="auto" w:fill="FFFFFF"/>
          <w:lang w:val="ru-RU"/>
        </w:rPr>
        <w:t>0,003739 или 0.37 %</w:t>
      </w:r>
    </w:p>
    <w:p w:rsidR="008327BD"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lastRenderedPageBreak/>
        <w:tab/>
      </w:r>
      <w:r w:rsidR="008327BD" w:rsidRPr="008327BD">
        <w:rPr>
          <w:rFonts w:ascii="Times New Roman" w:eastAsia="Times New Roman" w:hAnsi="Times New Roman" w:cs="Times New Roman"/>
          <w:color w:val="3E4447"/>
          <w:sz w:val="28"/>
          <w:szCs w:val="28"/>
          <w:shd w:val="clear" w:color="auto" w:fill="FFFFFF"/>
          <w:lang w:val="ru-RU"/>
        </w:rPr>
        <w:t>По результатам полученным при расчете среднеквадратичной  ошибки можно сделать вывод, что построенная модель выполняет эффективную аппроксимацию фактических данных, то есть она действительно отображает экономические тенденции, позволяющие определить объём продаж, что свидетельствует о способности построить высокоточный прогноз.</w:t>
      </w:r>
    </w:p>
    <w:p w:rsidR="003C7D50" w:rsidRPr="007D75A8" w:rsidRDefault="008327BD" w:rsidP="008327BD">
      <w:pPr>
        <w:spacing w:after="0" w:line="360" w:lineRule="auto"/>
        <w:jc w:val="both"/>
        <w:rPr>
          <w:rFonts w:ascii="Times New Roman" w:eastAsia="Times New Roman" w:hAnsi="Times New Roman" w:cs="Times New Roman"/>
          <w:sz w:val="28"/>
          <w:szCs w:val="28"/>
          <w:highlight w:val="lightGray"/>
          <w:lang w:val="ru-RU"/>
        </w:rPr>
      </w:pPr>
      <w:r w:rsidRPr="008327BD">
        <w:rPr>
          <w:rFonts w:ascii="Times New Roman" w:eastAsia="Times New Roman" w:hAnsi="Times New Roman" w:cs="Times New Roman"/>
          <w:color w:val="3E4447"/>
          <w:sz w:val="28"/>
          <w:szCs w:val="28"/>
          <w:shd w:val="clear" w:color="auto" w:fill="FFFFFF"/>
          <w:lang w:val="ru-RU"/>
        </w:rPr>
        <w:t>Теперь строится модель прогнозирования :</w:t>
      </w:r>
    </w:p>
    <w:p w:rsidR="003C7D50" w:rsidRPr="007D75A8" w:rsidRDefault="003C7D50" w:rsidP="00C74041">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rPr>
        <w:t>F</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T</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 </w:t>
      </w:r>
      <w:r w:rsidRPr="007D75A8">
        <w:rPr>
          <w:rFonts w:ascii="Times New Roman" w:eastAsia="Times New Roman" w:hAnsi="Times New Roman" w:cs="Times New Roman"/>
          <w:b/>
          <w:bCs/>
          <w:i/>
          <w:iCs/>
          <w:color w:val="3E4447"/>
          <w:sz w:val="28"/>
          <w:szCs w:val="28"/>
          <w:highlight w:val="lightGray"/>
          <w:shd w:val="clear" w:color="auto" w:fill="FFFFFF"/>
        </w:rPr>
        <w:t>S</w:t>
      </w:r>
      <w:r w:rsidR="00C74041"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 </w:t>
      </w:r>
      <w:r w:rsidRPr="007D75A8">
        <w:rPr>
          <w:rFonts w:ascii="Times New Roman" w:eastAsia="Times New Roman" w:hAnsi="Times New Roman" w:cs="Times New Roman"/>
          <w:b/>
          <w:bCs/>
          <w:i/>
          <w:iCs/>
          <w:color w:val="3E4447"/>
          <w:sz w:val="28"/>
          <w:szCs w:val="28"/>
          <w:highlight w:val="lightGray"/>
          <w:shd w:val="clear" w:color="auto" w:fill="FFFFFF"/>
        </w:rPr>
        <w:t>E</w:t>
      </w:r>
    </w:p>
    <w:p w:rsidR="003C7D50" w:rsidRPr="008327BD" w:rsidRDefault="00C74041" w:rsidP="003C7D50">
      <w:pPr>
        <w:spacing w:after="0" w:line="360" w:lineRule="auto"/>
        <w:jc w:val="both"/>
        <w:rPr>
          <w:rFonts w:ascii="Times New Roman" w:eastAsia="Times New Roman" w:hAnsi="Times New Roman" w:cs="Times New Roman"/>
          <w:sz w:val="28"/>
          <w:szCs w:val="28"/>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yellow"/>
          <w:shd w:val="clear" w:color="auto" w:fill="FFFFFF"/>
          <w:lang w:val="ru-RU"/>
        </w:rPr>
        <w:t>На рисунке 1 изображена построенная модель.</w:t>
      </w:r>
    </w:p>
    <w:p w:rsidR="003C7D50" w:rsidRPr="008327BD" w:rsidRDefault="00C74041"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ab/>
      </w:r>
      <w:r w:rsidR="003C7D50" w:rsidRPr="007D75A8">
        <w:rPr>
          <w:rFonts w:ascii="Times New Roman" w:eastAsia="Times New Roman" w:hAnsi="Times New Roman" w:cs="Times New Roman"/>
          <w:b/>
          <w:bCs/>
          <w:color w:val="3E4447"/>
          <w:sz w:val="28"/>
          <w:szCs w:val="28"/>
          <w:highlight w:val="lightGray"/>
          <w:shd w:val="clear" w:color="auto" w:fill="FFFFFF"/>
          <w:lang w:val="ru-RU"/>
        </w:rPr>
        <w:t xml:space="preserve">5. </w:t>
      </w:r>
      <w:r w:rsidR="008327BD" w:rsidRPr="008327BD">
        <w:rPr>
          <w:rFonts w:ascii="Times New Roman" w:eastAsia="Times New Roman" w:hAnsi="Times New Roman" w:cs="Times New Roman"/>
          <w:bCs/>
          <w:color w:val="3E4447"/>
          <w:sz w:val="28"/>
          <w:szCs w:val="28"/>
          <w:shd w:val="clear" w:color="auto" w:fill="FFFFFF"/>
          <w:lang w:val="ru-RU"/>
        </w:rPr>
        <w:t>Используя построенную модель расчитывается непосредственно сам прогноз объёмов продаж. Для уменьшения влияния прошедших тенденций на точность результатов, помимо трендового анализа применяется еще и экспоненциальное сглаживание. Это позволит не упустить новые тенденции:</w:t>
      </w:r>
    </w:p>
    <w:p w:rsidR="00C74041" w:rsidRPr="007D75A8" w:rsidRDefault="003D0657"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 xml:space="preserve">t = a </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ф</m:t>
              </m:r>
            </m:sub>
          </m:sSub>
          <m:r>
            <w:rPr>
              <w:rFonts w:ascii="Cambria Math" w:eastAsia="Times New Roman" w:hAnsi="Cambria Math" w:cs="Times New Roman"/>
              <w:sz w:val="28"/>
              <w:szCs w:val="28"/>
              <w:highlight w:val="lightGray"/>
            </w:rPr>
            <m:t>t-1+(1-a)</m:t>
          </m:r>
          <m:sSub>
            <m:sSubPr>
              <m:ctrlPr>
                <w:rPr>
                  <w:rFonts w:ascii="Cambria Math" w:eastAsia="Times New Roman" w:hAnsi="Cambria Math" w:cs="Times New Roman"/>
                  <w:i/>
                  <w:sz w:val="28"/>
                  <w:szCs w:val="28"/>
                  <w:highlight w:val="lightGray"/>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rPr>
                <m:t>м</m:t>
              </m:r>
            </m:sub>
          </m:sSub>
          <m:r>
            <w:rPr>
              <w:rFonts w:ascii="Cambria Math" w:eastAsia="Times New Roman" w:hAnsi="Cambria Math" w:cs="Times New Roman"/>
              <w:sz w:val="28"/>
              <w:szCs w:val="28"/>
              <w:highlight w:val="lightGray"/>
            </w:rPr>
            <m:t>t</m:t>
          </m:r>
        </m:oMath>
      </m:oMathPara>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 xml:space="preserve">где: </w:t>
      </w:r>
    </w:p>
    <w:p w:rsidR="003C7D50" w:rsidRPr="007D75A8" w:rsidRDefault="003D0657"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пр</m:t>
            </m:r>
          </m:sub>
        </m:sSub>
        <m:r>
          <m:rPr>
            <m:sty m:val="bi"/>
          </m:rPr>
          <w:rPr>
            <w:rFonts w:ascii="Cambria Math" w:eastAsia="Times New Roman" w:hAnsi="Cambria Math" w:cs="Times New Roman"/>
            <w:color w:val="3E4447"/>
            <w:sz w:val="28"/>
            <w:szCs w:val="28"/>
            <w:highlight w:val="lightGray"/>
            <w:shd w:val="clear" w:color="auto" w:fill="FFFFFF"/>
          </w:rPr>
          <m:t>t</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прогнозное значение объёма продаж; </w:t>
      </w:r>
    </w:p>
    <w:p w:rsidR="003C7D50" w:rsidRPr="007D75A8" w:rsidRDefault="003D0657"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ф</m:t>
            </m:r>
          </m:sub>
        </m:sSub>
        <m:r>
          <m:rPr>
            <m:sty m:val="bi"/>
          </m:rPr>
          <w:rPr>
            <w:rFonts w:ascii="Cambria Math" w:eastAsia="Times New Roman" w:hAnsi="Cambria Math" w:cs="Times New Roman"/>
            <w:color w:val="3E4447"/>
            <w:sz w:val="28"/>
            <w:szCs w:val="28"/>
            <w:highlight w:val="lightGray"/>
            <w:shd w:val="clear" w:color="auto" w:fill="FFFFFF"/>
          </w:rPr>
          <m:t>t</m:t>
        </m:r>
        <m:r>
          <m:rPr>
            <m:sty m:val="bi"/>
          </m:rPr>
          <w:rPr>
            <w:rFonts w:ascii="Cambria Math" w:eastAsia="Times New Roman" w:hAnsi="Cambria Math" w:cs="Times New Roman"/>
            <w:color w:val="3E4447"/>
            <w:sz w:val="28"/>
            <w:szCs w:val="28"/>
            <w:highlight w:val="lightGray"/>
            <w:shd w:val="clear" w:color="auto" w:fill="FFFFFF"/>
            <w:lang w:val="ru-RU"/>
          </w:rPr>
          <m:t>-</m:t>
        </m:r>
        <m:r>
          <m:rPr>
            <m:sty m:val="bi"/>
          </m:rPr>
          <w:rPr>
            <w:rFonts w:ascii="Cambria Math" w:eastAsia="Times New Roman" w:hAnsi="Cambria Math" w:cs="Times New Roman"/>
            <w:color w:val="3E4447"/>
            <w:sz w:val="28"/>
            <w:szCs w:val="28"/>
            <w:highlight w:val="lightGray"/>
            <w:shd w:val="clear" w:color="auto" w:fill="FFFFFF"/>
          </w:rPr>
          <m:t>1</m:t>
        </m:r>
      </m:oMath>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фактическое значение объёма продаж в предыдущем году; </w:t>
      </w:r>
    </w:p>
    <w:p w:rsidR="003C7D50" w:rsidRPr="007D75A8" w:rsidRDefault="003D0657" w:rsidP="003C7D50">
      <w:pPr>
        <w:spacing w:after="0" w:line="360" w:lineRule="auto"/>
        <w:jc w:val="both"/>
        <w:rPr>
          <w:rFonts w:ascii="Times New Roman" w:eastAsia="Times New Roman" w:hAnsi="Times New Roman" w:cs="Times New Roman"/>
          <w:sz w:val="28"/>
          <w:szCs w:val="28"/>
          <w:highlight w:val="lightGray"/>
          <w:lang w:val="ru-RU"/>
        </w:rPr>
      </w:pPr>
      <m:oMath>
        <m:sSub>
          <m:sSubPr>
            <m:ctrlPr>
              <w:rPr>
                <w:rFonts w:ascii="Cambria Math" w:eastAsia="Times New Roman" w:hAnsi="Cambria Math" w:cs="Times New Roman"/>
                <w:b/>
                <w:bCs/>
                <w:i/>
                <w:iCs/>
                <w:color w:val="3E4447"/>
                <w:sz w:val="28"/>
                <w:szCs w:val="28"/>
                <w:highlight w:val="lightGray"/>
                <w:shd w:val="clear" w:color="auto" w:fill="FFFFFF"/>
              </w:rPr>
            </m:ctrlPr>
          </m:sSubPr>
          <m:e>
            <m:r>
              <m:rPr>
                <m:sty m:val="bi"/>
              </m:rPr>
              <w:rPr>
                <w:rFonts w:ascii="Cambria Math" w:eastAsia="Times New Roman" w:hAnsi="Cambria Math" w:cs="Times New Roman"/>
                <w:color w:val="3E4447"/>
                <w:sz w:val="28"/>
                <w:szCs w:val="28"/>
                <w:highlight w:val="lightGray"/>
                <w:shd w:val="clear" w:color="auto" w:fill="FFFFFF"/>
              </w:rPr>
              <m:t>F</m:t>
            </m:r>
          </m:e>
          <m:sub>
            <m:r>
              <m:rPr>
                <m:sty m:val="bi"/>
              </m:rPr>
              <w:rPr>
                <w:rFonts w:ascii="Cambria Math" w:eastAsia="Times New Roman" w:hAnsi="Cambria Math" w:cs="Times New Roman"/>
                <w:color w:val="3E4447"/>
                <w:sz w:val="28"/>
                <w:szCs w:val="28"/>
                <w:highlight w:val="lightGray"/>
                <w:shd w:val="clear" w:color="auto" w:fill="FFFFFF"/>
                <w:lang w:val="ru-RU"/>
              </w:rPr>
              <m:t>м</m:t>
            </m:r>
          </m:sub>
        </m:sSub>
        <m:r>
          <m:rPr>
            <m:sty m:val="bi"/>
          </m:rPr>
          <w:rPr>
            <w:rFonts w:ascii="Cambria Math" w:eastAsia="Times New Roman" w:hAnsi="Cambria Math" w:cs="Times New Roman"/>
            <w:color w:val="3E4447"/>
            <w:sz w:val="28"/>
            <w:szCs w:val="28"/>
            <w:highlight w:val="lightGray"/>
            <w:shd w:val="clear" w:color="auto" w:fill="FFFFFF"/>
          </w:rPr>
          <m:t>t</m:t>
        </m:r>
      </m:oMath>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C74041" w:rsidRPr="007D75A8">
        <w:rPr>
          <w:rFonts w:ascii="Times New Roman" w:eastAsia="Times New Roman" w:hAnsi="Times New Roman" w:cs="Times New Roman"/>
          <w:color w:val="3E4447"/>
          <w:sz w:val="28"/>
          <w:szCs w:val="28"/>
          <w:highlight w:val="lightGray"/>
          <w:shd w:val="clear" w:color="auto" w:fill="FFFFFF"/>
          <w:lang w:val="ru-RU"/>
        </w:rPr>
        <w:t xml:space="preserve">− </w:t>
      </w:r>
      <w:r w:rsidR="003C7D50" w:rsidRPr="007D75A8">
        <w:rPr>
          <w:rFonts w:ascii="Times New Roman" w:eastAsia="Times New Roman" w:hAnsi="Times New Roman" w:cs="Times New Roman"/>
          <w:color w:val="3E4447"/>
          <w:sz w:val="28"/>
          <w:szCs w:val="28"/>
          <w:highlight w:val="lightGray"/>
          <w:shd w:val="clear" w:color="auto" w:fill="FFFFFF"/>
          <w:lang w:val="ru-RU"/>
        </w:rPr>
        <w:t xml:space="preserve">значение модели; </w:t>
      </w:r>
    </w:p>
    <w:p w:rsidR="003C7D50" w:rsidRPr="007D75A8" w:rsidRDefault="003C7D50" w:rsidP="003C7D50">
      <w:pPr>
        <w:spacing w:after="0" w:line="360" w:lineRule="auto"/>
        <w:jc w:val="both"/>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i/>
          <w:iCs/>
          <w:color w:val="3E4447"/>
          <w:sz w:val="28"/>
          <w:szCs w:val="28"/>
          <w:highlight w:val="lightGray"/>
          <w:shd w:val="clear" w:color="auto" w:fill="FFFFFF"/>
          <w:lang w:val="ru-RU"/>
        </w:rPr>
        <w:t>а</w:t>
      </w:r>
      <w:r w:rsidRPr="007D75A8">
        <w:rPr>
          <w:rFonts w:ascii="Times New Roman" w:eastAsia="Times New Roman" w:hAnsi="Times New Roman" w:cs="Times New Roman"/>
          <w:color w:val="3E4447"/>
          <w:sz w:val="28"/>
          <w:szCs w:val="28"/>
          <w:highlight w:val="lightGray"/>
          <w:shd w:val="clear" w:color="auto" w:fill="FFFFFF"/>
          <w:lang w:val="ru-RU"/>
        </w:rPr>
        <w:t xml:space="preserve"> – константа сглаживания.</w:t>
      </w:r>
    </w:p>
    <w:p w:rsidR="003C7D50" w:rsidRPr="008327BD" w:rsidRDefault="00C74041" w:rsidP="008327BD">
      <w:pPr>
        <w:spacing w:after="0" w:line="360" w:lineRule="auto"/>
        <w:jc w:val="both"/>
        <w:rPr>
          <w:rFonts w:ascii="Times New Roman" w:eastAsia="Times New Roman" w:hAnsi="Times New Roman" w:cs="Times New Roman"/>
          <w:color w:val="3E4447"/>
          <w:sz w:val="28"/>
          <w:szCs w:val="28"/>
          <w:shd w:val="clear" w:color="auto" w:fill="FFFFFF"/>
          <w:lang w:val="ru-RU"/>
        </w:rPr>
      </w:pPr>
      <w:r w:rsidRPr="008327BD">
        <w:rPr>
          <w:rFonts w:ascii="Times New Roman" w:eastAsia="Times New Roman" w:hAnsi="Times New Roman" w:cs="Times New Roman"/>
          <w:color w:val="3E4447"/>
          <w:sz w:val="28"/>
          <w:szCs w:val="28"/>
          <w:shd w:val="clear" w:color="auto" w:fill="FFFFFF"/>
          <w:lang w:val="ru-RU"/>
        </w:rPr>
        <w:tab/>
      </w:r>
      <w:r w:rsidR="008327BD" w:rsidRPr="008327BD">
        <w:rPr>
          <w:rFonts w:ascii="Times New Roman" w:eastAsia="Times New Roman" w:hAnsi="Times New Roman" w:cs="Times New Roman"/>
          <w:color w:val="3E4447"/>
          <w:sz w:val="28"/>
          <w:szCs w:val="28"/>
          <w:highlight w:val="cyan"/>
          <w:shd w:val="clear" w:color="auto" w:fill="FFFFFF"/>
          <w:lang w:val="ru-RU"/>
        </w:rPr>
        <w:t xml:space="preserve">Для определения константы сглаживания был выбран методод экспертных оценок, как вероятность сохранения неизменной экономической ситуации, то есть в случае когда главные характеристики колеблются с той же амплитудой что и раньше, значит нет фактов говорящих о грядущих  изменениях сложившейся экономической </w:t>
      </w:r>
      <w:r w:rsidR="008327BD" w:rsidRPr="008327BD">
        <w:rPr>
          <w:rFonts w:ascii="Times New Roman" w:eastAsia="Times New Roman" w:hAnsi="Times New Roman" w:cs="Times New Roman"/>
          <w:color w:val="3E4447"/>
          <w:sz w:val="28"/>
          <w:szCs w:val="28"/>
          <w:highlight w:val="darkGreen"/>
          <w:shd w:val="clear" w:color="auto" w:fill="FFFFFF"/>
          <w:lang w:val="ru-RU"/>
        </w:rPr>
        <w:t>ситуации</w:t>
      </w:r>
      <w:r w:rsidR="003C7D50" w:rsidRPr="008327BD">
        <w:rPr>
          <w:rFonts w:ascii="Times New Roman" w:eastAsia="Times New Roman" w:hAnsi="Times New Roman" w:cs="Times New Roman"/>
          <w:color w:val="3E4447"/>
          <w:sz w:val="28"/>
          <w:szCs w:val="28"/>
          <w:highlight w:val="darkGreen"/>
          <w:shd w:val="clear" w:color="auto" w:fill="FFFFFF"/>
          <w:lang w:val="ru-RU"/>
        </w:rPr>
        <w:t>.</w:t>
      </w:r>
    </w:p>
    <w:p w:rsidR="003C7D50" w:rsidRPr="007D75A8" w:rsidRDefault="003C7D50" w:rsidP="003C7D50">
      <w:pPr>
        <w:spacing w:after="0" w:line="360" w:lineRule="auto"/>
        <w:jc w:val="center"/>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noProof/>
          <w:color w:val="3E4447"/>
          <w:sz w:val="28"/>
          <w:szCs w:val="28"/>
          <w:highlight w:val="lightGray"/>
          <w:shd w:val="clear" w:color="auto" w:fill="FFFFFF"/>
        </w:rPr>
        <w:lastRenderedPageBreak/>
        <w:drawing>
          <wp:inline distT="0" distB="0" distL="0" distR="0">
            <wp:extent cx="5734050" cy="4600575"/>
            <wp:effectExtent l="19050" t="0" r="0" b="0"/>
            <wp:docPr id="19" name="Picture 19" descr="https://lh4.googleusercontent.com/7R-WA6p6z0ETLq4wwdRdhK6gapMUZoj37h-gggfIegLIt-2EQR1pJt7EWsJ_kmkBF9MLh01y6_m_Prp-YYA5MUtah7p0j-mJ3anVoMNcoGkf__WowVkasHjClu2uSPx0iLs9Wg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7R-WA6p6z0ETLq4wwdRdhK6gapMUZoj37h-gggfIegLIt-2EQR1pJt7EWsJ_kmkBF9MLh01y6_m_Prp-YYA5MUtah7p0j-mJ3anVoMNcoGkf__WowVkasHjClu2uSPx0iLs9WglK"/>
                    <pic:cNvPicPr>
                      <a:picLocks noChangeAspect="1" noChangeArrowheads="1"/>
                    </pic:cNvPicPr>
                  </pic:nvPicPr>
                  <pic:blipFill>
                    <a:blip r:embed="rId18"/>
                    <a:srcRect/>
                    <a:stretch>
                      <a:fillRect/>
                    </a:stretch>
                  </pic:blipFill>
                  <pic:spPr bwMode="auto">
                    <a:xfrm>
                      <a:off x="0" y="0"/>
                      <a:ext cx="5734050" cy="4600575"/>
                    </a:xfrm>
                    <a:prstGeom prst="rect">
                      <a:avLst/>
                    </a:prstGeom>
                    <a:noFill/>
                    <a:ln w="9525">
                      <a:noFill/>
                      <a:miter lim="800000"/>
                      <a:headEnd/>
                      <a:tailEnd/>
                    </a:ln>
                  </pic:spPr>
                </pic:pic>
              </a:graphicData>
            </a:graphic>
          </wp:inline>
        </w:drawing>
      </w:r>
    </w:p>
    <w:p w:rsidR="003C7D50" w:rsidRPr="007D75A8" w:rsidRDefault="003C7D50" w:rsidP="00BF30DE">
      <w:pPr>
        <w:spacing w:after="0" w:line="360" w:lineRule="auto"/>
        <w:jc w:val="center"/>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
          <w:bCs/>
          <w:color w:val="3E4447"/>
          <w:sz w:val="28"/>
          <w:szCs w:val="28"/>
          <w:highlight w:val="lightGray"/>
          <w:shd w:val="clear" w:color="auto" w:fill="FFFFFF"/>
          <w:lang w:val="ru-RU"/>
        </w:rPr>
        <w:t>Рис. 5. Модель прогноза объёма продаж</w:t>
      </w:r>
    </w:p>
    <w:p w:rsidR="00D9097B" w:rsidRPr="00D9097B" w:rsidRDefault="00035D46"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Следующим шагом был построен прогноз, ниже описан пример построения за январь третьего сезона.</w:t>
      </w:r>
    </w:p>
    <w:p w:rsidR="003C7D50" w:rsidRPr="00D9097B" w:rsidRDefault="00D9097B"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lang w:val="ru-RU"/>
        </w:rPr>
        <w:t>Расчет прогнозного значения модели</w:t>
      </w:r>
      <w:r w:rsidR="003C7D50" w:rsidRPr="00D9097B">
        <w:rPr>
          <w:rFonts w:ascii="Times New Roman" w:eastAsia="Times New Roman" w:hAnsi="Times New Roman" w:cs="Times New Roman"/>
          <w:sz w:val="28"/>
          <w:szCs w:val="28"/>
          <w:shd w:val="clear" w:color="auto" w:fill="FFFFFF"/>
          <w:lang w:val="ru-RU"/>
        </w:rPr>
        <w:t>:</w:t>
      </w:r>
    </w:p>
    <w:p w:rsidR="00DB567F" w:rsidRPr="007D75A8" w:rsidRDefault="003D0657"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м</m:t>
              </m:r>
            </m:sub>
          </m:sSub>
          <m:r>
            <w:rPr>
              <w:rFonts w:ascii="Cambria Math" w:eastAsia="Times New Roman" w:hAnsi="Cambria Math" w:cs="Times New Roman"/>
              <w:sz w:val="28"/>
              <w:szCs w:val="28"/>
              <w:highlight w:val="lightGray"/>
            </w:rPr>
            <m:t>t=1924,92+162,44=2087±7,8 (</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3C7D50" w:rsidRPr="00D9097B" w:rsidRDefault="00DB567F" w:rsidP="00D9097B">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b/>
          <w:bCs/>
          <w:i/>
          <w:iCs/>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Фактические продажи за предыдущий год (F_ф t-1) состовляют 2 361руб. Коэффициент сглаживания равняется 0.8. Приняв все значения был построен прогноз:</w:t>
      </w:r>
    </w:p>
    <w:p w:rsidR="00DB567F" w:rsidRPr="007D75A8" w:rsidRDefault="003D0657" w:rsidP="003C7D50">
      <w:pPr>
        <w:spacing w:after="0" w:line="360" w:lineRule="auto"/>
        <w:jc w:val="both"/>
        <w:rPr>
          <w:rFonts w:ascii="Times New Roman" w:eastAsia="Times New Roman" w:hAnsi="Times New Roman" w:cs="Times New Roman"/>
          <w:i/>
          <w:sz w:val="28"/>
          <w:szCs w:val="28"/>
          <w:highlight w:val="lightGray"/>
        </w:rPr>
      </w:pPr>
      <m:oMathPara>
        <m:oMath>
          <m:sSub>
            <m:sSubPr>
              <m:ctrlPr>
                <w:rPr>
                  <w:rFonts w:ascii="Cambria Math" w:eastAsia="Times New Roman" w:hAnsi="Cambria Math" w:cs="Times New Roman"/>
                  <w:i/>
                  <w:sz w:val="28"/>
                  <w:szCs w:val="28"/>
                  <w:highlight w:val="lightGray"/>
                  <w:lang w:val="ru-RU"/>
                </w:rPr>
              </m:ctrlPr>
            </m:sSubPr>
            <m:e>
              <m:r>
                <w:rPr>
                  <w:rFonts w:ascii="Cambria Math" w:eastAsia="Times New Roman" w:hAnsi="Cambria Math" w:cs="Times New Roman"/>
                  <w:sz w:val="28"/>
                  <w:szCs w:val="28"/>
                  <w:highlight w:val="lightGray"/>
                </w:rPr>
                <m:t>F</m:t>
              </m:r>
            </m:e>
            <m:sub>
              <m:r>
                <w:rPr>
                  <w:rFonts w:ascii="Cambria Math" w:eastAsia="Times New Roman" w:hAnsi="Cambria Math" w:cs="Times New Roman"/>
                  <w:sz w:val="28"/>
                  <w:szCs w:val="28"/>
                  <w:highlight w:val="lightGray"/>
                  <w:lang w:val="ru-RU"/>
                </w:rPr>
                <m:t>пр</m:t>
              </m:r>
            </m:sub>
          </m:sSub>
          <m:r>
            <w:rPr>
              <w:rFonts w:ascii="Cambria Math" w:eastAsia="Times New Roman" w:hAnsi="Cambria Math" w:cs="Times New Roman"/>
              <w:sz w:val="28"/>
              <w:szCs w:val="28"/>
              <w:highlight w:val="lightGray"/>
            </w:rPr>
            <m:t>t=0,8 * 2361+(1-0,8)*2087=2306,2(</m:t>
          </m:r>
          <m:r>
            <w:rPr>
              <w:rFonts w:ascii="Cambria Math" w:eastAsia="Times New Roman" w:hAnsi="Cambria Math" w:cs="Times New Roman"/>
              <w:sz w:val="28"/>
              <w:szCs w:val="28"/>
              <w:highlight w:val="lightGray"/>
              <w:lang w:val="ru-RU"/>
            </w:rPr>
            <m:t>руб.</m:t>
          </m:r>
          <m:r>
            <w:rPr>
              <w:rFonts w:ascii="Cambria Math" w:eastAsia="Times New Roman" w:hAnsi="Cambria Math" w:cs="Times New Roman"/>
              <w:sz w:val="28"/>
              <w:szCs w:val="28"/>
              <w:highlight w:val="lightGray"/>
            </w:rPr>
            <m:t>)</m:t>
          </m:r>
        </m:oMath>
      </m:oMathPara>
    </w:p>
    <w:p w:rsidR="00BF30DE" w:rsidRPr="00D9097B" w:rsidRDefault="00035D46" w:rsidP="005F5EF1">
      <w:pPr>
        <w:spacing w:after="0" w:line="360" w:lineRule="auto"/>
        <w:jc w:val="both"/>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sz w:val="28"/>
          <w:szCs w:val="28"/>
          <w:shd w:val="clear" w:color="auto" w:fill="FFFFFF"/>
        </w:rPr>
        <w:tab/>
      </w:r>
      <w:r w:rsidR="00D9097B" w:rsidRPr="00D9097B">
        <w:rPr>
          <w:rFonts w:ascii="Times New Roman" w:eastAsia="Times New Roman" w:hAnsi="Times New Roman" w:cs="Times New Roman"/>
          <w:sz w:val="28"/>
          <w:szCs w:val="28"/>
          <w:shd w:val="clear" w:color="auto" w:fill="FFFFFF"/>
          <w:lang w:val="ru-RU"/>
        </w:rPr>
        <w:t xml:space="preserve">Так же следует отметить что тенденции в экономике  постоянно меняются, для того что бы учитывать эти изменения необходимо выполнять </w:t>
      </w:r>
      <w:r w:rsidR="00D9097B" w:rsidRPr="00D9097B">
        <w:rPr>
          <w:rFonts w:ascii="Times New Roman" w:eastAsia="Times New Roman" w:hAnsi="Times New Roman" w:cs="Times New Roman"/>
          <w:sz w:val="28"/>
          <w:szCs w:val="28"/>
          <w:shd w:val="clear" w:color="auto" w:fill="FFFFFF"/>
          <w:lang w:val="ru-RU"/>
        </w:rPr>
        <w:lastRenderedPageBreak/>
        <w:t>построение прогноза учитывая наиболее свежие данные о фактичеких</w:t>
      </w:r>
      <w:r w:rsidR="00D9097B">
        <w:rPr>
          <w:rFonts w:ascii="Times New Roman" w:eastAsia="Times New Roman" w:hAnsi="Times New Roman" w:cs="Times New Roman"/>
          <w:sz w:val="28"/>
          <w:szCs w:val="28"/>
          <w:shd w:val="clear" w:color="auto" w:fill="FFFFFF"/>
          <w:lang w:val="ru-RU"/>
        </w:rPr>
        <w:t xml:space="preserve"> </w:t>
      </w:r>
      <w:r w:rsidR="00D9097B" w:rsidRPr="00D9097B">
        <w:rPr>
          <w:rFonts w:ascii="Times New Roman" w:eastAsia="Times New Roman" w:hAnsi="Times New Roman" w:cs="Times New Roman"/>
          <w:sz w:val="28"/>
          <w:szCs w:val="28"/>
          <w:shd w:val="clear" w:color="auto" w:fill="FFFFFF"/>
          <w:lang w:val="ru-RU"/>
        </w:rPr>
        <w:t>обьемах продаж за прошедшие периоды. Результаты проведенных исследова</w:t>
      </w:r>
      <w:r w:rsidR="00D9097B">
        <w:rPr>
          <w:rFonts w:ascii="Times New Roman" w:eastAsia="Times New Roman" w:hAnsi="Times New Roman" w:cs="Times New Roman"/>
          <w:sz w:val="28"/>
          <w:szCs w:val="28"/>
          <w:shd w:val="clear" w:color="auto" w:fill="FFFFFF"/>
          <w:lang w:val="ru-RU"/>
        </w:rPr>
        <w:t xml:space="preserve">ний показали что максимальный </w:t>
      </w:r>
      <w:r w:rsidR="00D9097B" w:rsidRPr="00D9097B">
        <w:rPr>
          <w:rFonts w:ascii="Times New Roman" w:eastAsia="Times New Roman" w:hAnsi="Times New Roman" w:cs="Times New Roman"/>
          <w:sz w:val="28"/>
          <w:szCs w:val="28"/>
          <w:shd w:val="clear" w:color="auto" w:fill="FFFFFF"/>
          <w:lang w:val="ru-RU"/>
        </w:rPr>
        <w:t>срок актуальности данных это три прошедших периода. Например если в кач</w:t>
      </w:r>
      <w:r w:rsidR="00D9097B">
        <w:rPr>
          <w:rFonts w:ascii="Times New Roman" w:eastAsia="Times New Roman" w:hAnsi="Times New Roman" w:cs="Times New Roman"/>
          <w:sz w:val="28"/>
          <w:szCs w:val="28"/>
          <w:shd w:val="clear" w:color="auto" w:fill="FFFFFF"/>
          <w:lang w:val="ru-RU"/>
        </w:rPr>
        <w:t xml:space="preserve">естве периода берется год, то </w:t>
      </w:r>
      <w:r w:rsidR="00D9097B" w:rsidRPr="00D9097B">
        <w:rPr>
          <w:rFonts w:ascii="Times New Roman" w:eastAsia="Times New Roman" w:hAnsi="Times New Roman" w:cs="Times New Roman"/>
          <w:sz w:val="28"/>
          <w:szCs w:val="28"/>
          <w:shd w:val="clear" w:color="auto" w:fill="FFFFFF"/>
          <w:lang w:val="ru-RU"/>
        </w:rPr>
        <w:t>самые давни данные которые можно использовать, это данные трех летней давности. Любые значения полученные еще раньше чем за три предыдущих периода теряют свою актуальность.</w:t>
      </w:r>
    </w:p>
    <w:p w:rsidR="003C7D50" w:rsidRPr="00D9097B" w:rsidRDefault="00BF30DE" w:rsidP="00BF30DE">
      <w:pPr>
        <w:spacing w:after="0" w:line="360" w:lineRule="auto"/>
        <w:rPr>
          <w:rFonts w:ascii="Times New Roman" w:eastAsia="Times New Roman" w:hAnsi="Times New Roman" w:cs="Times New Roman"/>
          <w:b/>
          <w:sz w:val="28"/>
          <w:szCs w:val="28"/>
          <w:shd w:val="clear" w:color="auto" w:fill="FFFFFF"/>
          <w:lang w:val="ru-RU"/>
        </w:rPr>
      </w:pPr>
      <w:r w:rsidRPr="00D9097B">
        <w:rPr>
          <w:rFonts w:ascii="Times New Roman" w:eastAsia="Times New Roman" w:hAnsi="Times New Roman" w:cs="Times New Roman"/>
          <w:b/>
          <w:color w:val="3E4447"/>
          <w:sz w:val="28"/>
          <w:szCs w:val="28"/>
          <w:shd w:val="clear" w:color="auto" w:fill="FFFFFF"/>
          <w:lang w:val="ru-RU"/>
        </w:rPr>
        <w:tab/>
      </w:r>
      <w:r w:rsidR="00FD5339" w:rsidRPr="00D9097B">
        <w:rPr>
          <w:rFonts w:ascii="Times New Roman" w:eastAsia="Times New Roman" w:hAnsi="Times New Roman" w:cs="Times New Roman"/>
          <w:b/>
          <w:sz w:val="28"/>
          <w:szCs w:val="28"/>
          <w:shd w:val="clear" w:color="auto" w:fill="FFFFFF"/>
          <w:lang w:val="ru-RU"/>
        </w:rPr>
        <w:t>2.1</w:t>
      </w:r>
      <w:r w:rsidRPr="00D9097B">
        <w:rPr>
          <w:rFonts w:ascii="Times New Roman" w:eastAsia="Times New Roman" w:hAnsi="Times New Roman" w:cs="Times New Roman"/>
          <w:b/>
          <w:sz w:val="28"/>
          <w:szCs w:val="28"/>
          <w:shd w:val="clear" w:color="auto" w:fill="FFFFFF"/>
          <w:lang w:val="ru-RU"/>
        </w:rPr>
        <w:t xml:space="preserve"> Точность прогнозов </w:t>
      </w:r>
    </w:p>
    <w:p w:rsidR="003C7D50" w:rsidRPr="00D9097B" w:rsidRDefault="00BF30DE" w:rsidP="00D9097B">
      <w:pPr>
        <w:spacing w:after="0" w:line="360" w:lineRule="auto"/>
        <w:rPr>
          <w:rFonts w:ascii="Times New Roman" w:eastAsia="Times New Roman" w:hAnsi="Times New Roman" w:cs="Times New Roman"/>
          <w:sz w:val="28"/>
          <w:szCs w:val="28"/>
          <w:shd w:val="clear" w:color="auto" w:fill="FFFFFF"/>
          <w:lang w:val="ru-RU"/>
        </w:rPr>
      </w:pPr>
      <w:r w:rsidRPr="00D9097B">
        <w:rPr>
          <w:rFonts w:ascii="Times New Roman" w:eastAsia="Times New Roman" w:hAnsi="Times New Roman" w:cs="Times New Roman"/>
          <w:color w:val="3E4447"/>
          <w:sz w:val="28"/>
          <w:szCs w:val="28"/>
          <w:shd w:val="clear" w:color="auto" w:fill="FFFFFF"/>
          <w:lang w:val="ru-RU"/>
        </w:rPr>
        <w:tab/>
      </w:r>
      <w:r w:rsidR="00D9097B" w:rsidRPr="00D9097B">
        <w:rPr>
          <w:rFonts w:ascii="Times New Roman" w:eastAsia="Times New Roman" w:hAnsi="Times New Roman" w:cs="Times New Roman"/>
          <w:sz w:val="28"/>
          <w:szCs w:val="28"/>
          <w:shd w:val="clear" w:color="auto" w:fill="FFFFFF"/>
          <w:lang w:val="ru-RU"/>
        </w:rPr>
        <w:t>Результаты сравнения подвердили высокую точность прогноза, результаты которого имели лиш небольшое отклонение от действительности.  В таблици 2 Вы можете увидеть сравнение результатов прогноза с реальными цифрами результатов продаж.</w:t>
      </w:r>
    </w:p>
    <w:tbl>
      <w:tblPr>
        <w:tblStyle w:val="TableGrid"/>
        <w:tblW w:w="0" w:type="auto"/>
        <w:tblLook w:val="04A0"/>
      </w:tblPr>
      <w:tblGrid>
        <w:gridCol w:w="3192"/>
        <w:gridCol w:w="3192"/>
        <w:gridCol w:w="3192"/>
      </w:tblGrid>
      <w:tr w:rsidR="003C7D50" w:rsidRPr="007D75A8" w:rsidTr="003C7D50">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Месяц</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Результаты  прогноза</w:t>
            </w:r>
          </w:p>
        </w:tc>
        <w:tc>
          <w:tcPr>
            <w:tcW w:w="3192" w:type="dxa"/>
          </w:tcPr>
          <w:p w:rsidR="003C7D50" w:rsidRPr="007D75A8" w:rsidRDefault="003C7D50" w:rsidP="003C7D50">
            <w:pPr>
              <w:spacing w:line="360" w:lineRule="auto"/>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Реальные продажи</w:t>
            </w: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август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сентябрь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октябрь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ноябрь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декабрь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январь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февраль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март</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апрель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май</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r w:rsidR="00BF30DE" w:rsidRPr="007D75A8" w:rsidTr="003C7D50">
        <w:tc>
          <w:tcPr>
            <w:tcW w:w="3192" w:type="dxa"/>
          </w:tcPr>
          <w:p w:rsidR="00BF30DE" w:rsidRPr="007D75A8" w:rsidRDefault="00BF30DE" w:rsidP="00BF30DE">
            <w:pPr>
              <w:spacing w:line="360" w:lineRule="auto"/>
              <w:jc w:val="both"/>
              <w:rPr>
                <w:rFonts w:ascii="Times New Roman" w:eastAsia="Times New Roman" w:hAnsi="Times New Roman" w:cs="Times New Roman"/>
                <w:sz w:val="28"/>
                <w:szCs w:val="28"/>
                <w:highlight w:val="lightGray"/>
              </w:rPr>
            </w:pPr>
            <w:r w:rsidRPr="007D75A8">
              <w:rPr>
                <w:rFonts w:ascii="Times New Roman" w:eastAsia="Times New Roman" w:hAnsi="Times New Roman" w:cs="Times New Roman"/>
                <w:sz w:val="28"/>
                <w:szCs w:val="28"/>
                <w:highlight w:val="lightGray"/>
                <w:shd w:val="clear" w:color="auto" w:fill="FFFFFF"/>
              </w:rPr>
              <w:t>июнь</w:t>
            </w: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c>
          <w:tcPr>
            <w:tcW w:w="3192" w:type="dxa"/>
          </w:tcPr>
          <w:p w:rsidR="00BF30DE" w:rsidRPr="007D75A8" w:rsidRDefault="00BF30DE" w:rsidP="003C7D50">
            <w:pPr>
              <w:spacing w:line="360" w:lineRule="auto"/>
              <w:rPr>
                <w:rFonts w:ascii="Times New Roman" w:eastAsia="Times New Roman" w:hAnsi="Times New Roman" w:cs="Times New Roman"/>
                <w:color w:val="3E4447"/>
                <w:sz w:val="28"/>
                <w:szCs w:val="28"/>
                <w:highlight w:val="lightGray"/>
                <w:shd w:val="clear" w:color="auto" w:fill="FFFFFF"/>
                <w:lang w:val="ru-RU"/>
              </w:rPr>
            </w:pPr>
          </w:p>
        </w:tc>
      </w:tr>
    </w:tbl>
    <w:p w:rsidR="003C7D50" w:rsidRPr="007D75A8" w:rsidRDefault="003C7D50" w:rsidP="003C7D50">
      <w:pPr>
        <w:spacing w:after="0" w:line="360" w:lineRule="auto"/>
        <w:rPr>
          <w:rFonts w:ascii="Times New Roman" w:eastAsia="Times New Roman" w:hAnsi="Times New Roman" w:cs="Times New Roman"/>
          <w:color w:val="3E4447"/>
          <w:sz w:val="28"/>
          <w:szCs w:val="28"/>
          <w:highlight w:val="lightGray"/>
          <w:shd w:val="clear" w:color="auto" w:fill="FFFFFF"/>
          <w:lang w:val="ru-RU"/>
        </w:rPr>
      </w:pPr>
    </w:p>
    <w:p w:rsidR="00610B0A" w:rsidRPr="00D43AFE" w:rsidRDefault="00BF30DE" w:rsidP="00BF30DE">
      <w:pPr>
        <w:spacing w:after="0" w:line="360" w:lineRule="auto"/>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sz w:val="28"/>
          <w:szCs w:val="28"/>
          <w:shd w:val="clear" w:color="auto" w:fill="FFFFFF"/>
          <w:lang w:val="ru-RU"/>
        </w:rPr>
        <w:lastRenderedPageBreak/>
        <w:tab/>
      </w:r>
      <w:r w:rsidR="003C7D50" w:rsidRPr="00D43AFE">
        <w:rPr>
          <w:rFonts w:ascii="Times New Roman" w:eastAsia="Times New Roman" w:hAnsi="Times New Roman" w:cs="Times New Roman"/>
          <w:sz w:val="28"/>
          <w:szCs w:val="28"/>
          <w:shd w:val="clear" w:color="auto" w:fill="FFFFFF"/>
          <w:lang w:val="ru-RU"/>
        </w:rPr>
        <w:t>Справедливо заметить, что данные отклонения савершенно не значитильне для ведения продаж, так как он не ведет к убыткам, на основании этого можно сделать вывод что алгоритм действилеьно работает, и имеет полезность. Проанализировать продажи за прошедший определенный период и правильно принять решение о закупках на следующий период может только очень опытный предприниматель, который получил свой опыт "набивая шишки на голове", понеся убытки не однократные убытки за годы своей деятельности. Зачастую для начинающи предпренимателей это очень дорогие ошибки, которые неоднократно приводили к закрытию перспективного малого или крупного бизнесса, только из-за неправильных расчетов на сегон. Так же уменьшаются риски в случае если человек в качестве стартового капитала использует кредит в банке, правильно расчитав продажи на сезон предприниматель получит более высокую прибыль что поможет погасть кредит в срок. На основе этого можно сделать вывод что полезность алгоритма высока, и использование именно его в данной системе оправдано.</w:t>
      </w:r>
    </w:p>
    <w:p w:rsidR="00172276" w:rsidRPr="007D75A8" w:rsidRDefault="00172276">
      <w:pPr>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color w:val="3E4447"/>
          <w:sz w:val="28"/>
          <w:szCs w:val="28"/>
          <w:highlight w:val="lightGray"/>
          <w:shd w:val="clear" w:color="auto" w:fill="FFFFFF"/>
          <w:lang w:val="ru-RU"/>
        </w:rPr>
        <w:br w:type="page"/>
      </w:r>
    </w:p>
    <w:p w:rsidR="004D773E" w:rsidRPr="007D75A8" w:rsidRDefault="00D54DFB" w:rsidP="004D773E">
      <w:pPr>
        <w:jc w:val="center"/>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lastRenderedPageBreak/>
        <w:t>4</w:t>
      </w:r>
      <w:r w:rsidR="004D773E"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410CAA" w:rsidRPr="007D75A8">
        <w:rPr>
          <w:rFonts w:ascii="Times New Roman" w:eastAsia="Times New Roman" w:hAnsi="Times New Roman" w:cs="Times New Roman"/>
          <w:b/>
          <w:color w:val="3E4447"/>
          <w:sz w:val="28"/>
          <w:szCs w:val="28"/>
          <w:highlight w:val="lightGray"/>
          <w:shd w:val="clear" w:color="auto" w:fill="FFFFFF"/>
          <w:lang w:val="ru-RU"/>
        </w:rPr>
        <w:t>ВЫБОР КОМПОНЕНТОВ СЕРВЕРА ДЛЯ РАБОТЫ С РАЗРАБОТАННОЙ ПРОГРАММОЙ</w:t>
      </w:r>
    </w:p>
    <w:p w:rsidR="002E0D2E" w:rsidRPr="00D43AFE" w:rsidRDefault="002E0D2E" w:rsidP="00F27C92">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D43AFE">
        <w:rPr>
          <w:rFonts w:ascii="Times New Roman" w:eastAsia="Times New Roman" w:hAnsi="Times New Roman" w:cs="Times New Roman"/>
          <w:color w:val="3E4447"/>
          <w:sz w:val="28"/>
          <w:szCs w:val="28"/>
          <w:shd w:val="clear" w:color="auto" w:fill="FFFFFF"/>
          <w:lang w:val="ru-RU"/>
        </w:rPr>
        <w:tab/>
        <w:t xml:space="preserve">Для применения алгоритма в разрабатываемой системе, он был запрограммирован, с использованием языка </w:t>
      </w:r>
      <w:r w:rsidRPr="00D43AFE">
        <w:rPr>
          <w:rFonts w:ascii="Times New Roman" w:eastAsia="Times New Roman" w:hAnsi="Times New Roman" w:cs="Times New Roman"/>
          <w:color w:val="3E4447"/>
          <w:sz w:val="28"/>
          <w:szCs w:val="28"/>
          <w:shd w:val="clear" w:color="auto" w:fill="FFFFFF"/>
        </w:rPr>
        <w:t>PHP</w:t>
      </w:r>
      <w:r w:rsidRPr="00D43AFE">
        <w:rPr>
          <w:rFonts w:ascii="Times New Roman" w:eastAsia="Times New Roman" w:hAnsi="Times New Roman" w:cs="Times New Roman"/>
          <w:color w:val="3E4447"/>
          <w:sz w:val="28"/>
          <w:szCs w:val="28"/>
          <w:shd w:val="clear" w:color="auto" w:fill="FFFFFF"/>
          <w:lang w:val="ru-RU"/>
        </w:rPr>
        <w:t>. А</w:t>
      </w:r>
      <w:r w:rsidR="00641B84" w:rsidRPr="00D43AFE">
        <w:rPr>
          <w:rFonts w:ascii="Times New Roman" w:eastAsia="Times New Roman" w:hAnsi="Times New Roman" w:cs="Times New Roman"/>
          <w:color w:val="3E4447"/>
          <w:sz w:val="28"/>
          <w:szCs w:val="28"/>
          <w:shd w:val="clear" w:color="auto" w:fill="FFFFFF"/>
          <w:lang w:val="ru-RU"/>
        </w:rPr>
        <w:t xml:space="preserve">лгоритм выполняется на удоленном сервере, взаимодействие с которым происходит по средствам </w:t>
      </w:r>
      <w:r w:rsidR="00641B84" w:rsidRPr="00D43AFE">
        <w:rPr>
          <w:rFonts w:ascii="Times New Roman" w:eastAsia="Times New Roman" w:hAnsi="Times New Roman" w:cs="Times New Roman"/>
          <w:color w:val="3E4447"/>
          <w:sz w:val="28"/>
          <w:szCs w:val="28"/>
          <w:shd w:val="clear" w:color="auto" w:fill="FFFFFF"/>
        </w:rPr>
        <w:t>API</w:t>
      </w:r>
      <w:r w:rsidR="00641B84" w:rsidRPr="00D43AFE">
        <w:rPr>
          <w:rFonts w:ascii="Times New Roman" w:eastAsia="Times New Roman" w:hAnsi="Times New Roman" w:cs="Times New Roman"/>
          <w:color w:val="3E4447"/>
          <w:sz w:val="28"/>
          <w:szCs w:val="28"/>
          <w:shd w:val="clear" w:color="auto" w:fill="FFFFFF"/>
          <w:lang w:val="ru-RU"/>
        </w:rPr>
        <w:t>.</w:t>
      </w:r>
      <w:r w:rsidRPr="00D43AFE">
        <w:rPr>
          <w:rFonts w:ascii="Times New Roman" w:eastAsia="Times New Roman" w:hAnsi="Times New Roman" w:cs="Times New Roman"/>
          <w:color w:val="3E4447"/>
          <w:sz w:val="28"/>
          <w:szCs w:val="28"/>
          <w:shd w:val="clear" w:color="auto" w:fill="FFFFFF"/>
          <w:lang w:val="ru-RU"/>
        </w:rPr>
        <w:t xml:space="preserve"> В зависимости от задачи на удаленном сервере должно быть установлено то или иное ПО. В ходе работы были изучены различные пакеты программного обеспечения, среди которых был выбран  позволяющий реализовать соответствующий требованиям сервер. Для того что бы было возможно решить поставленную задачу, и разработанная система могла развиваться а также расширять свой функционал, не требуя при этом много ресурсов, таких как время, финансы, с которых оплачивется труд разработчиков и т.д, удаленный сервер должен соостветствовать следующим требованиям. Возможность быстрого перехода с более слабых на более мощные сервера, легкость переноса всей серверной части, легкость адаптации в случае необходимости, рациональные и оправдывающие себя запроссы в финансовой поддержке и т.д.</w:t>
      </w:r>
    </w:p>
    <w:p w:rsidR="00641B84" w:rsidRPr="007D75A8" w:rsidRDefault="002E0D2E" w:rsidP="00F27C92">
      <w:pPr>
        <w:spacing w:after="0" w:line="360" w:lineRule="auto"/>
        <w:contextualSpacing/>
        <w:mirrorIndents/>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 xml:space="preserve"> </w:t>
      </w:r>
      <w:r w:rsidR="00D54DFB" w:rsidRPr="007D75A8">
        <w:rPr>
          <w:rFonts w:ascii="Times New Roman" w:eastAsia="Times New Roman" w:hAnsi="Times New Roman" w:cs="Times New Roman"/>
          <w:b/>
          <w:color w:val="3E4447"/>
          <w:sz w:val="28"/>
          <w:szCs w:val="28"/>
          <w:highlight w:val="lightGray"/>
          <w:shd w:val="clear" w:color="auto" w:fill="FFFFFF"/>
          <w:lang w:val="ru-RU"/>
        </w:rPr>
        <w:tab/>
        <w:t>4</w:t>
      </w:r>
      <w:r w:rsidR="00641B84" w:rsidRPr="007D75A8">
        <w:rPr>
          <w:rFonts w:ascii="Times New Roman" w:eastAsia="Times New Roman" w:hAnsi="Times New Roman" w:cs="Times New Roman"/>
          <w:b/>
          <w:color w:val="3E4447"/>
          <w:sz w:val="28"/>
          <w:szCs w:val="28"/>
          <w:highlight w:val="lightGray"/>
          <w:shd w:val="clear" w:color="auto" w:fill="FFFFFF"/>
          <w:lang w:val="ru-RU"/>
        </w:rPr>
        <w:t>.1 Компоненты сервера</w:t>
      </w:r>
    </w:p>
    <w:p w:rsidR="00E744BC" w:rsidRPr="00E744BC" w:rsidRDefault="00641B84"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E744BC" w:rsidRPr="00E744BC">
        <w:rPr>
          <w:rFonts w:ascii="Times New Roman" w:eastAsia="Times New Roman" w:hAnsi="Times New Roman" w:cs="Times New Roman"/>
          <w:color w:val="3E4447"/>
          <w:sz w:val="28"/>
          <w:szCs w:val="28"/>
          <w:shd w:val="clear" w:color="auto" w:fill="FFFFFF"/>
          <w:lang w:val="ru-RU"/>
        </w:rPr>
        <w:t>Выполнив исследования, различного серверного программного обеспечения, мною было принято решение в пользу FAMP, так как именно он идеально соответствовал требованиям. Далее будет подробно описанно что такое FAMP, и сравнение его каждой отдельно взятой компоненты с аналогами, где так же будут приведены более подробные пояснения, что именно побудило сделать выбор в пользу FAMP.</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FAMP — комплекс серверного программного обеспечения. FAMP - это абривеатура составленная по первым буквам названий входящих в этот комплекс компонентов:</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lastRenderedPageBreak/>
        <w:t>·        FreeBSD — UNIX-подобная операционная система;</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Apache — веб-сервер;</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MySQL — система управления базой данных;</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 PHP — язык программирования, ориентированный на веб разработку для серверной части.</w:t>
      </w:r>
    </w:p>
    <w:p w:rsidR="00E744BC"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sidRPr="00E744BC">
        <w:rPr>
          <w:rFonts w:ascii="Times New Roman" w:eastAsia="Times New Roman" w:hAnsi="Times New Roman" w:cs="Times New Roman"/>
          <w:color w:val="3E4447"/>
          <w:sz w:val="28"/>
          <w:szCs w:val="28"/>
          <w:shd w:val="clear" w:color="auto" w:fill="FFFFFF"/>
          <w:lang w:val="ru-RU"/>
        </w:rPr>
        <w:t>Многим больше известен альтернативный набор LAMP, это тот же самый набор в котором вместо FreeBSD, используется операционная система Linux. Справедливо отметить что именно LAMP задал тон именования подобных наборов серверного ПО.</w:t>
      </w:r>
    </w:p>
    <w:p w:rsidR="00641B84" w:rsidRPr="00E744BC" w:rsidRDefault="00E744BC" w:rsidP="00E744BC">
      <w:pPr>
        <w:spacing w:after="0" w:line="360" w:lineRule="auto"/>
        <w:contextualSpacing/>
        <w:mirrorIndents/>
        <w:rPr>
          <w:rFonts w:ascii="Times New Roman" w:eastAsia="Times New Roman" w:hAnsi="Times New Roman" w:cs="Times New Roman"/>
          <w:color w:val="3E4447"/>
          <w:sz w:val="28"/>
          <w:szCs w:val="28"/>
          <w:shd w:val="clear" w:color="auto" w:fill="FFFFFF"/>
          <w:lang w:val="ru-RU"/>
        </w:rPr>
      </w:pPr>
      <w:r>
        <w:rPr>
          <w:rFonts w:ascii="Times New Roman" w:eastAsia="Times New Roman" w:hAnsi="Times New Roman" w:cs="Times New Roman"/>
          <w:color w:val="3E4447"/>
          <w:sz w:val="28"/>
          <w:szCs w:val="28"/>
          <w:shd w:val="clear" w:color="auto" w:fill="FFFFFF"/>
        </w:rPr>
        <w:tab/>
      </w:r>
      <w:r w:rsidRPr="00E744BC">
        <w:rPr>
          <w:rFonts w:ascii="Times New Roman" w:eastAsia="Times New Roman" w:hAnsi="Times New Roman" w:cs="Times New Roman"/>
          <w:color w:val="3E4447"/>
          <w:sz w:val="28"/>
          <w:szCs w:val="28"/>
          <w:shd w:val="clear" w:color="auto" w:fill="FFFFFF"/>
          <w:lang w:val="ru-RU"/>
        </w:rPr>
        <w:t>Все програмные продукты воходяшие в состав подобных комплексов разрабатывались отдельно как независимые проекты, некоторые из них разрабатывались разными компаниями. Такой комплекс стал популярным в ходе развития такой области как веб-разработка. Популярным он стал из-за своей гибкости а так же высокой производительности, так же на ряду с этим все компоненты распростроняются под открытой лицензией что приводит к снижению финансовых затрат для проектов использующих его. На сегоднешний день набор FAMP предостовляется многими хостинг-площадками.</w:t>
      </w:r>
    </w:p>
    <w:p w:rsidR="00287FEF" w:rsidRPr="007D75A8" w:rsidRDefault="001D3365" w:rsidP="00287FEF">
      <w:pPr>
        <w:spacing w:after="0" w:line="360" w:lineRule="auto"/>
        <w:contextualSpacing/>
        <w:mirrorIndents/>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r w:rsidR="00D54DFB" w:rsidRPr="007D75A8">
        <w:rPr>
          <w:rFonts w:ascii="Times New Roman" w:eastAsia="Times New Roman" w:hAnsi="Times New Roman" w:cs="Times New Roman"/>
          <w:b/>
          <w:color w:val="3E4447"/>
          <w:sz w:val="28"/>
          <w:szCs w:val="28"/>
          <w:highlight w:val="lightGray"/>
          <w:shd w:val="clear" w:color="auto" w:fill="FFFFFF"/>
          <w:lang w:val="ru-RU"/>
        </w:rPr>
        <w:t>4</w:t>
      </w:r>
      <w:r w:rsidR="00287FEF" w:rsidRPr="007D75A8">
        <w:rPr>
          <w:rFonts w:ascii="Times New Roman" w:eastAsia="Times New Roman" w:hAnsi="Times New Roman" w:cs="Times New Roman"/>
          <w:b/>
          <w:color w:val="3E4447"/>
          <w:sz w:val="28"/>
          <w:szCs w:val="28"/>
          <w:highlight w:val="lightGray"/>
          <w:shd w:val="clear" w:color="auto" w:fill="FFFFFF"/>
          <w:lang w:val="ru-RU"/>
        </w:rPr>
        <w:t xml:space="preserve">.1.1 </w:t>
      </w:r>
      <w:r w:rsidR="00287FEF" w:rsidRPr="007D75A8">
        <w:rPr>
          <w:rFonts w:ascii="Times New Roman" w:eastAsia="Times New Roman" w:hAnsi="Times New Roman" w:cs="Times New Roman"/>
          <w:b/>
          <w:color w:val="3E4447"/>
          <w:sz w:val="28"/>
          <w:szCs w:val="28"/>
          <w:highlight w:val="lightGray"/>
          <w:shd w:val="clear" w:color="auto" w:fill="FFFFFF"/>
        </w:rPr>
        <w:t>Apache</w:t>
      </w:r>
    </w:p>
    <w:p w:rsidR="00E744BC" w:rsidRPr="00E744BC" w:rsidRDefault="00287FEF" w:rsidP="00E744BC">
      <w:pPr>
        <w:pStyle w:val="NormalWeb"/>
        <w:shd w:val="clear" w:color="auto" w:fill="FFFFFF"/>
        <w:spacing w:after="0" w:line="360" w:lineRule="auto"/>
        <w:contextualSpacing/>
        <w:mirrorIndents/>
        <w:jc w:val="both"/>
        <w:rPr>
          <w:bCs/>
          <w:color w:val="252525"/>
          <w:sz w:val="28"/>
          <w:szCs w:val="28"/>
          <w:lang w:val="ru-RU"/>
        </w:rPr>
      </w:pPr>
      <w:r w:rsidRPr="007D75A8">
        <w:rPr>
          <w:b/>
          <w:bCs/>
          <w:color w:val="252525"/>
          <w:sz w:val="28"/>
          <w:szCs w:val="28"/>
          <w:highlight w:val="lightGray"/>
          <w:lang w:val="ru-RU"/>
        </w:rPr>
        <w:tab/>
      </w:r>
      <w:r w:rsidR="00E744BC" w:rsidRPr="00E744BC">
        <w:rPr>
          <w:bCs/>
          <w:color w:val="252525"/>
          <w:sz w:val="28"/>
          <w:szCs w:val="28"/>
          <w:lang w:val="ru-RU"/>
        </w:rPr>
        <w:t>HTTP-сервер Apache, Кроссплатформенное ПО, которое поддерживается практически всеми существующими операционными системами.</w:t>
      </w:r>
    </w:p>
    <w:p w:rsidR="00E744BC"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t xml:space="preserve">К главными преимуществами Apache относятся его надёжность и гибкость при конфигурировании. Все эти характеристики очень важны для разрабатывемой системы, кросс платформинность, обеспечивает гибкость в </w:t>
      </w:r>
      <w:r w:rsidRPr="00E744BC">
        <w:rPr>
          <w:bCs/>
          <w:color w:val="252525"/>
          <w:sz w:val="28"/>
          <w:szCs w:val="28"/>
          <w:lang w:val="ru-RU"/>
        </w:rPr>
        <w:cr/>
      </w:r>
    </w:p>
    <w:p w:rsidR="00141B0E" w:rsidRPr="00E744BC" w:rsidRDefault="00E744BC" w:rsidP="00E744BC">
      <w:pPr>
        <w:pStyle w:val="NormalWeb"/>
        <w:shd w:val="clear" w:color="auto" w:fill="FFFFFF"/>
        <w:spacing w:after="0" w:line="360" w:lineRule="auto"/>
        <w:contextualSpacing/>
        <w:mirrorIndents/>
        <w:jc w:val="both"/>
        <w:rPr>
          <w:bCs/>
          <w:color w:val="252525"/>
          <w:sz w:val="28"/>
          <w:szCs w:val="28"/>
          <w:lang w:val="ru-RU"/>
        </w:rPr>
      </w:pPr>
      <w:r w:rsidRPr="00E744BC">
        <w:rPr>
          <w:bCs/>
          <w:color w:val="252525"/>
          <w:sz w:val="28"/>
          <w:szCs w:val="28"/>
          <w:lang w:val="ru-RU"/>
        </w:rPr>
        <w:lastRenderedPageBreak/>
        <w:t>проектировании сервера. Гибкость данного ПО заключается в том что если по каким либо причинам необходимо будет поменять операционную систему на сервере, например при необходимости использовать ПО под Linux сисемы а не под FreeBSD, которая была выбрана на момент написания работы, то у нас не возникнет проблем с переходом на другую ОС. В таблице 2.1 приведен</w:t>
      </w:r>
      <w:r>
        <w:rPr>
          <w:bCs/>
          <w:color w:val="252525"/>
          <w:sz w:val="28"/>
          <w:szCs w:val="28"/>
          <w:lang w:val="ru-RU"/>
        </w:rPr>
        <w:t xml:space="preserve"> список операционнх систем под </w:t>
      </w:r>
      <w:r w:rsidRPr="00E744BC">
        <w:rPr>
          <w:bCs/>
          <w:color w:val="252525"/>
          <w:sz w:val="28"/>
          <w:szCs w:val="28"/>
          <w:lang w:val="ru-RU"/>
        </w:rPr>
        <w:t>которые адаптирован  Apache.</w:t>
      </w:r>
      <w:r w:rsidR="00141B0E" w:rsidRPr="007D75A8">
        <w:rPr>
          <w:color w:val="252525"/>
          <w:sz w:val="28"/>
          <w:szCs w:val="28"/>
          <w:highlight w:val="lightGray"/>
          <w:lang w:val="ru-RU"/>
        </w:rPr>
        <w:t xml:space="preserve"> </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2.1 ОС под которые адаптирован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738"/>
        <w:gridCol w:w="5646"/>
        <w:gridCol w:w="3192"/>
      </w:tblGrid>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b/>
                <w:color w:val="252525"/>
                <w:sz w:val="28"/>
                <w:szCs w:val="28"/>
                <w:highlight w:val="lightGray"/>
                <w:lang w:val="ru-RU"/>
              </w:rPr>
            </w:pPr>
            <w:r w:rsidRPr="007D75A8">
              <w:rPr>
                <w:b/>
                <w:color w:val="252525"/>
                <w:sz w:val="28"/>
                <w:szCs w:val="28"/>
                <w:highlight w:val="lightGray"/>
                <w:lang w:val="ru-RU"/>
              </w:rPr>
              <w:t>Поддержка</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OC</w:t>
            </w:r>
            <w:r w:rsidRPr="00E744BC">
              <w:rPr>
                <w:color w:val="252525"/>
                <w:sz w:val="28"/>
                <w:szCs w:val="28"/>
                <w:highlight w:val="lightGray"/>
                <w:lang w:val="ru-RU"/>
              </w:rPr>
              <w:t xml:space="preserve"> </w:t>
            </w:r>
            <w:r w:rsidRPr="007D75A8">
              <w:rPr>
                <w:color w:val="252525"/>
                <w:sz w:val="28"/>
                <w:szCs w:val="28"/>
                <w:highlight w:val="lightGray"/>
                <w:lang w:val="ru-RU"/>
              </w:rPr>
              <w:t xml:space="preserve">на базе </w:t>
            </w:r>
            <w:r w:rsidRPr="007D75A8">
              <w:rPr>
                <w:color w:val="252525"/>
                <w:sz w:val="28"/>
                <w:szCs w:val="28"/>
                <w:highlight w:val="lightGray"/>
              </w:rPr>
              <w:t>Linux</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E744BC"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2</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 xml:space="preserve">ОС линии </w:t>
            </w:r>
            <w:r w:rsidRPr="007D75A8">
              <w:rPr>
                <w:color w:val="252525"/>
                <w:sz w:val="28"/>
                <w:szCs w:val="28"/>
                <w:highlight w:val="lightGray"/>
              </w:rPr>
              <w:t>BSD</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646" w:type="dxa"/>
          </w:tcPr>
          <w:p w:rsidR="00141B0E" w:rsidRPr="00E744BC"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rPr>
              <w:t>Mac</w:t>
            </w:r>
            <w:r w:rsidRPr="00E744BC">
              <w:rPr>
                <w:color w:val="252525"/>
                <w:sz w:val="28"/>
                <w:szCs w:val="28"/>
                <w:highlight w:val="lightGray"/>
                <w:lang w:val="ru-RU"/>
              </w:rPr>
              <w:t xml:space="preserve"> </w:t>
            </w:r>
            <w:r w:rsidRPr="007D75A8">
              <w:rPr>
                <w:color w:val="252525"/>
                <w:sz w:val="28"/>
                <w:szCs w:val="28"/>
                <w:highlight w:val="lightGray"/>
              </w:rPr>
              <w:t>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Microsoft Windows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Novell NetWare</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73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64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sz w:val="28"/>
                <w:szCs w:val="28"/>
                <w:highlight w:val="lightGray"/>
              </w:rPr>
              <w:t>BeOS</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141B0E" w:rsidRPr="00E744BC" w:rsidRDefault="00141B0E"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ab/>
      </w:r>
      <w:r w:rsidR="00E744BC" w:rsidRPr="00E744BC">
        <w:rPr>
          <w:color w:val="252525"/>
          <w:sz w:val="28"/>
          <w:szCs w:val="28"/>
          <w:lang w:val="ru-RU"/>
        </w:rPr>
        <w:t>Так же часто бывает, когда проект растет, он от части меняет свою специфику, или же расширяет ее, что приводит к появлению ряда задач которые проще и быстрее и надежней решать используя другой язык программирования, благодоря поддержки не малого колличества языков программирования, мы можем разработать отдельные части или же полностью переписать систему на дру</w:t>
      </w:r>
      <w:r w:rsidR="00E744BC">
        <w:rPr>
          <w:color w:val="252525"/>
          <w:sz w:val="28"/>
          <w:szCs w:val="28"/>
          <w:lang w:val="ru-RU"/>
        </w:rPr>
        <w:t>гом языке программирования, не</w:t>
      </w:r>
      <w:r w:rsidR="00E744BC" w:rsidRPr="00E744BC">
        <w:rPr>
          <w:color w:val="252525"/>
          <w:sz w:val="28"/>
          <w:szCs w:val="28"/>
          <w:lang w:val="ru-RU"/>
        </w:rPr>
        <w:t xml:space="preserve"> затронув других настроек сервера.  В таблице 2.2 приведен список подрживаемых языков.</w:t>
      </w:r>
    </w:p>
    <w:p w:rsidR="00141B0E" w:rsidRPr="007D75A8" w:rsidRDefault="00141B0E" w:rsidP="00287FEF">
      <w:pPr>
        <w:pStyle w:val="NormalWeb"/>
        <w:shd w:val="clear" w:color="auto" w:fill="FFFFFF"/>
        <w:spacing w:before="0" w:beforeAutospacing="0" w:after="0" w:afterAutospacing="0" w:line="360" w:lineRule="auto"/>
        <w:contextualSpacing/>
        <w:mirrorIndents/>
        <w:jc w:val="both"/>
        <w:rPr>
          <w:b/>
          <w:color w:val="252525"/>
          <w:sz w:val="28"/>
          <w:szCs w:val="28"/>
          <w:highlight w:val="lightGray"/>
          <w:lang w:val="ru-RU"/>
        </w:rPr>
      </w:pPr>
      <w:r w:rsidRPr="007D75A8">
        <w:rPr>
          <w:b/>
          <w:color w:val="252525"/>
          <w:sz w:val="28"/>
          <w:szCs w:val="28"/>
          <w:highlight w:val="lightGray"/>
          <w:lang w:val="ru-RU"/>
        </w:rPr>
        <w:t xml:space="preserve">Таблица 2.2 Поддерживаемые языки </w:t>
      </w:r>
      <w:r w:rsidRPr="007D75A8">
        <w:rPr>
          <w:b/>
          <w:color w:val="252525"/>
          <w:sz w:val="28"/>
          <w:szCs w:val="28"/>
          <w:highlight w:val="lightGray"/>
        </w:rPr>
        <w:t>Apache</w:t>
      </w:r>
      <w:r w:rsidRPr="007D75A8">
        <w:rPr>
          <w:b/>
          <w:color w:val="252525"/>
          <w:sz w:val="28"/>
          <w:szCs w:val="28"/>
          <w:highlight w:val="lightGray"/>
          <w:lang w:val="ru-RU"/>
        </w:rPr>
        <w:t>.</w:t>
      </w:r>
    </w:p>
    <w:tbl>
      <w:tblPr>
        <w:tblStyle w:val="TableGrid"/>
        <w:tblW w:w="0" w:type="auto"/>
        <w:tblLook w:val="04A0"/>
      </w:tblPr>
      <w:tblGrid>
        <w:gridCol w:w="484"/>
        <w:gridCol w:w="5904"/>
        <w:gridCol w:w="3188"/>
      </w:tblGrid>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Название</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Поддержка</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1</w:t>
            </w:r>
          </w:p>
        </w:tc>
        <w:tc>
          <w:tcPr>
            <w:tcW w:w="5916" w:type="dxa"/>
          </w:tcPr>
          <w:p w:rsidR="00141B0E" w:rsidRPr="007D75A8" w:rsidRDefault="003D0657" w:rsidP="00141B0E">
            <w:pPr>
              <w:jc w:val="center"/>
              <w:rPr>
                <w:color w:val="000000" w:themeColor="text1"/>
                <w:sz w:val="28"/>
                <w:szCs w:val="28"/>
                <w:highlight w:val="lightGray"/>
                <w:lang w:val="ru-RU"/>
              </w:rPr>
            </w:pPr>
            <w:hyperlink r:id="rId19" w:tooltip="PHP" w:history="1">
              <w:r w:rsidR="00141B0E" w:rsidRPr="007D75A8">
                <w:rPr>
                  <w:rStyle w:val="Hyperlink"/>
                  <w:color w:val="000000" w:themeColor="text1"/>
                  <w:sz w:val="28"/>
                  <w:szCs w:val="28"/>
                  <w:u w:val="none"/>
                </w:rPr>
                <w:t>PHP</w:t>
              </w:r>
            </w:hyperlink>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lastRenderedPageBreak/>
              <w:t>2</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Python</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3</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Ruby</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4</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Perl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5</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ASP</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r w:rsidR="00141B0E" w:rsidRPr="007D75A8" w:rsidTr="00141B0E">
        <w:tc>
          <w:tcPr>
            <w:tcW w:w="468"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6</w:t>
            </w:r>
          </w:p>
        </w:tc>
        <w:tc>
          <w:tcPr>
            <w:tcW w:w="5916"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rPr>
            </w:pPr>
            <w:r w:rsidRPr="007D75A8">
              <w:rPr>
                <w:color w:val="252525"/>
                <w:sz w:val="28"/>
                <w:szCs w:val="28"/>
                <w:highlight w:val="lightGray"/>
              </w:rPr>
              <w:t>TCL</w:t>
            </w:r>
          </w:p>
        </w:tc>
        <w:tc>
          <w:tcPr>
            <w:tcW w:w="3192" w:type="dxa"/>
          </w:tcPr>
          <w:p w:rsidR="00141B0E" w:rsidRPr="007D75A8" w:rsidRDefault="00141B0E" w:rsidP="00141B0E">
            <w:pPr>
              <w:pStyle w:val="NormalWeb"/>
              <w:spacing w:before="0" w:beforeAutospacing="0" w:after="0" w:afterAutospacing="0" w:line="360" w:lineRule="auto"/>
              <w:contextualSpacing/>
              <w:mirrorIndents/>
              <w:jc w:val="center"/>
              <w:rPr>
                <w:color w:val="252525"/>
                <w:sz w:val="28"/>
                <w:szCs w:val="28"/>
                <w:highlight w:val="lightGray"/>
                <w:lang w:val="ru-RU"/>
              </w:rPr>
            </w:pPr>
            <w:r w:rsidRPr="007D75A8">
              <w:rPr>
                <w:color w:val="252525"/>
                <w:sz w:val="28"/>
                <w:szCs w:val="28"/>
                <w:highlight w:val="lightGray"/>
                <w:lang w:val="ru-RU"/>
              </w:rPr>
              <w:t>Полная</w:t>
            </w:r>
          </w:p>
        </w:tc>
      </w:tr>
    </w:tbl>
    <w:p w:rsidR="00141B0E" w:rsidRPr="007D75A8" w:rsidRDefault="00141B0E"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Apache предостовляет возможность подключения сторонних модулей, выполнять аутентификацию пользователей используя СУБД, гибкость работы с сообщениями об ошибках а так же множество других дополнительных опций. Включает поддержку IPv6.</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Основное что реализовано в ядре Apache это: работа с файлами конфигураций, HTTP(протокол), интерфейс для интеграции модулей которые были разработаны сторонними разработчиками. Разработкой ядра и на сегоднешний день его развитием занимается компания Apache Software Foundation без превличения сторонних разработчиков, которые допускаются только к разработке модулей. Для написания ядра использовался язык Си.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Система конфигурации Apache основывается на фаилах в текстовом формате которые еще называются конфигурационными фаилами. Состоит из трех условных уровней конфигурации: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сервера (httpd.conf).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виртуального хоста (httpd.conf c версии 2.2, extra/httpd-vhosts.conf).</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Конфигурация уровня директории (.htaccess).</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Для управления конфигурационными фаилами использует собственный язык, который основывается на блоках директив. По средствам фаилов конфигураций можно изменить практически любые параметры ядра. </w:t>
      </w:r>
      <w:r w:rsidRPr="00E744BC">
        <w:rPr>
          <w:color w:val="252525"/>
          <w:sz w:val="28"/>
          <w:szCs w:val="28"/>
          <w:lang w:val="ru-RU"/>
        </w:rPr>
        <w:cr/>
      </w:r>
      <w:r>
        <w:rPr>
          <w:color w:val="252525"/>
          <w:sz w:val="28"/>
          <w:szCs w:val="28"/>
        </w:rPr>
        <w:tab/>
      </w:r>
      <w:r w:rsidRPr="00E744BC">
        <w:rPr>
          <w:color w:val="252525"/>
          <w:sz w:val="28"/>
          <w:szCs w:val="28"/>
          <w:lang w:val="ru-RU"/>
        </w:rPr>
        <w:t>Практически у всех модулей собственные параметры.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lastRenderedPageBreak/>
        <w:t xml:space="preserve">Так же есть модули которые в своей работе конфигурационные фаилы операционной системы такие как </w:t>
      </w:r>
      <w:r w:rsidRPr="00E744BC">
        <w:rPr>
          <w:color w:val="252525"/>
          <w:sz w:val="28"/>
          <w:szCs w:val="28"/>
        </w:rPr>
        <w:t>etc</w:t>
      </w:r>
      <w:r w:rsidRPr="00E744BC">
        <w:rPr>
          <w:color w:val="252525"/>
          <w:sz w:val="28"/>
          <w:szCs w:val="28"/>
          <w:lang w:val="ru-RU"/>
        </w:rPr>
        <w:t>/</w:t>
      </w:r>
      <w:r w:rsidRPr="00E744BC">
        <w:rPr>
          <w:color w:val="252525"/>
          <w:sz w:val="28"/>
          <w:szCs w:val="28"/>
        </w:rPr>
        <w:t>pass</w:t>
      </w:r>
      <w:r w:rsidRPr="00E744BC">
        <w:rPr>
          <w:color w:val="252525"/>
          <w:sz w:val="28"/>
          <w:szCs w:val="28"/>
          <w:lang w:val="ru-RU"/>
        </w:rPr>
        <w:t xml:space="preserve"> или </w:t>
      </w:r>
      <w:r w:rsidRPr="00E744BC">
        <w:rPr>
          <w:color w:val="252525"/>
          <w:sz w:val="28"/>
          <w:szCs w:val="28"/>
        </w:rPr>
        <w:t>etc</w:t>
      </w:r>
      <w:r w:rsidRPr="00E744BC">
        <w:rPr>
          <w:color w:val="252525"/>
          <w:sz w:val="28"/>
          <w:szCs w:val="28"/>
          <w:lang w:val="ru-RU"/>
        </w:rPr>
        <w:t>/</w:t>
      </w:r>
      <w:r w:rsidRPr="00E744BC">
        <w:rPr>
          <w:color w:val="252525"/>
          <w:sz w:val="28"/>
          <w:szCs w:val="28"/>
        </w:rPr>
        <w:t>host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Система модулей. Apache HTTP Server инегрировать сторонние модули. На сегоднешний день разработанно более 500 модулей, предостовляющих различную функциональность. Некоторые из этих модулей были разработанны непосредственно самой компанией Apache Software Foundation. Но большая часть была разработанна сторонними open source-разработчиками.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Процесс интеграции модулей довольно гибкий, их можно интегрировать как в момент компиляции так и загрузить динмически по средствам конфигурационного фаила используя диррективы.</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Создание новых модулей позволяет реализовать такие решения как:</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Поддержка языков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Расширение функциональности.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Доработка включенных в ядро функций.</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Работа с безопасностью.</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Подводя итог по выше сказанному, возможность подключать модули, наши возможности становятся практически не ограниченными, вплоть до адаптации его до собственного языка программирования.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В качестве примера, часть веб-приложений, например панели управления ISPmanager и VDSmanager реализованы в виде модуля Apache.</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Виртуальные хосты, в ядре Apache реализована технология виртуальных хостов. Такого рода технология дает возможность поддерживать на одном IP-адресе несколько разных доменных имён, выводя содержимое </w:t>
      </w:r>
      <w:r w:rsidRPr="00E744BC">
        <w:rPr>
          <w:color w:val="252525"/>
          <w:sz w:val="28"/>
          <w:szCs w:val="28"/>
          <w:lang w:val="ru-RU"/>
        </w:rPr>
        <w:cr/>
        <w:t>индивидуально для каждого. Так же он позволяет задавать индивидуально настройки ядра, модулей а так же доступов для каждого отдельного виртуального хоста.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lastRenderedPageBreak/>
        <w:tab/>
      </w:r>
      <w:r w:rsidRPr="00E744BC">
        <w:rPr>
          <w:color w:val="252525"/>
          <w:sz w:val="28"/>
          <w:szCs w:val="28"/>
          <w:lang w:val="ru-RU"/>
        </w:rPr>
        <w:t>Некоторые MPM, например Apache-ITK позволяют запускать процесс httpd для каждого виртуального хоста с отдельными идентификаторами uid и guid.</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Также, есть модули, предостовляющие возможноть упровлять ресурсами сервера, такими как трафик, оперативная память, настройки процессора,  для каждого из виртуальных хостов в отдельности.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Безопасность,  В ядре Apache реализованы функции для обеспечения безопасности и управление доступом к данным. Среди основных можно отметить:</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Настройка доступа для дирректорий и фаилов.</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 xml:space="preserve">Авторизация пользователей для получения доступов используя HTTP-аутентификации (mod_auth_basic) и </w:t>
      </w:r>
      <w:r w:rsidRPr="00E744BC">
        <w:rPr>
          <w:color w:val="252525"/>
          <w:sz w:val="28"/>
          <w:szCs w:val="28"/>
          <w:lang w:val="ru-RU"/>
        </w:rPr>
        <w:cr/>
      </w:r>
      <w:r w:rsidRPr="00E744BC">
        <w:rPr>
          <w:color w:val="252525"/>
          <w:sz w:val="28"/>
          <w:szCs w:val="28"/>
        </w:rPr>
        <w:t>digest</w:t>
      </w:r>
      <w:r w:rsidRPr="00E744BC">
        <w:rPr>
          <w:color w:val="252525"/>
          <w:sz w:val="28"/>
          <w:szCs w:val="28"/>
          <w:lang w:val="ru-RU"/>
        </w:rPr>
        <w:t>-аутентификации (</w:t>
      </w:r>
      <w:r w:rsidRPr="00E744BC">
        <w:rPr>
          <w:color w:val="252525"/>
          <w:sz w:val="28"/>
          <w:szCs w:val="28"/>
        </w:rPr>
        <w:t>mod</w:t>
      </w:r>
      <w:r w:rsidRPr="00E744BC">
        <w:rPr>
          <w:color w:val="252525"/>
          <w:sz w:val="28"/>
          <w:szCs w:val="28"/>
          <w:lang w:val="ru-RU"/>
        </w:rPr>
        <w:t>_</w:t>
      </w:r>
      <w:r w:rsidRPr="00E744BC">
        <w:rPr>
          <w:color w:val="252525"/>
          <w:sz w:val="28"/>
          <w:szCs w:val="28"/>
        </w:rPr>
        <w:t>auth</w:t>
      </w:r>
      <w:r w:rsidRPr="00E744BC">
        <w:rPr>
          <w:color w:val="252525"/>
          <w:sz w:val="28"/>
          <w:szCs w:val="28"/>
          <w:lang w:val="ru-RU"/>
        </w:rPr>
        <w:t>_</w:t>
      </w:r>
      <w:r w:rsidRPr="00E744BC">
        <w:rPr>
          <w:color w:val="252525"/>
          <w:sz w:val="28"/>
          <w:szCs w:val="28"/>
        </w:rPr>
        <w:t>digest</w:t>
      </w:r>
      <w:r w:rsidRPr="00E744BC">
        <w:rPr>
          <w:color w:val="252525"/>
          <w:sz w:val="28"/>
          <w:szCs w:val="28"/>
          <w:lang w:val="ru-RU"/>
        </w:rPr>
        <w:t>).</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sidRPr="00E744BC">
        <w:rPr>
          <w:color w:val="252525"/>
          <w:sz w:val="28"/>
          <w:szCs w:val="28"/>
          <w:lang w:val="ru-RU"/>
        </w:rPr>
        <w:t>Настрой доступов к непосредственно самому серверу, ориентируясь на IP-адреса.</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Есть модули, которые выполняют авторизацию используя системы управления базой данных или подключаемые модули аутентификации.</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Также, в Apache присутствует suexec, это механизм выполняющий запуск скриптов а так же CGI-приложений с данными об идентификационными и правами    пользователя.</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Для шифрования данных, которые передаются между клиентом и сервером используется алгоритм SSL, который был написан с использованием библиотеки OpenSSL. Для удостоверения что веб-сервер подлинный применяют сертификаты X.509.</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Присутствуют внешние средства для работы с безопасностью, к таким относится mod_security.</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lastRenderedPageBreak/>
        <w:tab/>
      </w:r>
      <w:r w:rsidRPr="00E744BC">
        <w:rPr>
          <w:color w:val="252525"/>
          <w:sz w:val="28"/>
          <w:szCs w:val="28"/>
          <w:lang w:val="ru-RU"/>
        </w:rPr>
        <w:t>Интернационализация, в версии 2.0 была добавлена функциональность позволяющая определить локаль клиента на стороне сервера. С этого момента посылаемые браузеру системные сообщения, такие как сообщения об ошибках, могут быть отправленны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Еще один важный момент который стоит отметить, то что появилась возможность управлять на стороне сервера  выводом содержимого страниц в зависимости от локали пользователя. Apache в состоянии работать с большим количеством кодировок, в том числе Юникод, это дает возможность обробатывать страницы, сохраненных в любых кодировках и написанных на любых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Обработка событий, администратору предоставленна возможность самому задать собственные страницы и обработчики для возникающих HTTP ошибок или событий, например 404 (страница не найдена) или 403 (запрещен доступ). В том числе возможность запуска скриптов и отображения сообщений на разных языках.</w:t>
      </w:r>
    </w:p>
    <w:p w:rsidR="00E744BC" w:rsidRPr="00E744BC" w:rsidRDefault="00E744BC" w:rsidP="00E744BC">
      <w:pPr>
        <w:pStyle w:val="NormalWeb"/>
        <w:shd w:val="clear" w:color="auto" w:fill="FFFFFF"/>
        <w:spacing w:after="0" w:line="360" w:lineRule="auto"/>
        <w:contextualSpacing/>
        <w:mirrorIndents/>
        <w:jc w:val="both"/>
        <w:rPr>
          <w:color w:val="252525"/>
          <w:sz w:val="28"/>
          <w:szCs w:val="28"/>
          <w:lang w:val="ru-RU"/>
        </w:rPr>
      </w:pPr>
      <w:r>
        <w:rPr>
          <w:color w:val="252525"/>
          <w:sz w:val="28"/>
          <w:szCs w:val="28"/>
        </w:rPr>
        <w:tab/>
      </w:r>
      <w:r w:rsidRPr="00E744BC">
        <w:rPr>
          <w:color w:val="252525"/>
          <w:sz w:val="28"/>
          <w:szCs w:val="28"/>
          <w:lang w:val="ru-RU"/>
        </w:rPr>
        <w:t>Server Side Includes, начиная с версии 1.3 и выше добавлен механизм Server Side Includes, который дает возможность динамически работать с HTML-документами на серверной стороне.</w:t>
      </w:r>
    </w:p>
    <w:p w:rsidR="00287FEF" w:rsidRPr="007D75A8" w:rsidRDefault="00E744BC" w:rsidP="00287FEF">
      <w:pPr>
        <w:pStyle w:val="NormalWeb"/>
        <w:shd w:val="clear" w:color="auto" w:fill="FFFFFF"/>
        <w:spacing w:before="0" w:beforeAutospacing="0" w:after="0" w:afterAutospacing="0" w:line="360" w:lineRule="auto"/>
        <w:contextualSpacing/>
        <w:mirrorIndents/>
        <w:jc w:val="both"/>
        <w:rPr>
          <w:color w:val="252525"/>
          <w:sz w:val="28"/>
          <w:szCs w:val="28"/>
          <w:highlight w:val="lightGray"/>
          <w:lang w:val="ru-RU"/>
        </w:rPr>
      </w:pPr>
      <w:r w:rsidRPr="00E744BC">
        <w:rPr>
          <w:color w:val="252525"/>
          <w:sz w:val="28"/>
          <w:szCs w:val="28"/>
          <w:lang w:val="ru-RU"/>
        </w:rPr>
        <w:t>За управление SSI отвечает модуль mod_include, который входит в ядро Apache.</w:t>
      </w:r>
    </w:p>
    <w:p w:rsidR="001D3365" w:rsidRPr="007D75A8" w:rsidRDefault="001D3365" w:rsidP="00F27C92">
      <w:pPr>
        <w:shd w:val="clear" w:color="auto" w:fill="FFFFFF"/>
        <w:spacing w:after="0" w:line="360" w:lineRule="auto"/>
        <w:contextualSpacing/>
        <w:mirrorIndents/>
        <w:rPr>
          <w:rFonts w:ascii="Times New Roman" w:eastAsia="Times New Roman" w:hAnsi="Times New Roman" w:cs="Times New Roman"/>
          <w:b/>
          <w:color w:val="252525"/>
          <w:sz w:val="28"/>
          <w:szCs w:val="28"/>
          <w:highlight w:val="lightGray"/>
          <w:lang w:val="ru-RU"/>
        </w:rPr>
      </w:pPr>
      <w:r w:rsidRPr="007D75A8">
        <w:rPr>
          <w:rFonts w:ascii="Times New Roman" w:eastAsia="Times New Roman" w:hAnsi="Times New Roman" w:cs="Times New Roman"/>
          <w:b/>
          <w:color w:val="252525"/>
          <w:sz w:val="28"/>
          <w:szCs w:val="28"/>
          <w:highlight w:val="lightGray"/>
          <w:lang w:val="ru-RU"/>
        </w:rPr>
        <w:tab/>
      </w:r>
      <w:r w:rsidR="00D54DFB" w:rsidRPr="007D75A8">
        <w:rPr>
          <w:rFonts w:ascii="Times New Roman" w:eastAsia="Times New Roman" w:hAnsi="Times New Roman" w:cs="Times New Roman"/>
          <w:b/>
          <w:color w:val="252525"/>
          <w:sz w:val="28"/>
          <w:szCs w:val="28"/>
          <w:highlight w:val="lightGray"/>
          <w:lang w:val="ru-RU"/>
        </w:rPr>
        <w:t>4</w:t>
      </w:r>
      <w:r w:rsidRPr="007D75A8">
        <w:rPr>
          <w:rFonts w:ascii="Times New Roman" w:eastAsia="Times New Roman" w:hAnsi="Times New Roman" w:cs="Times New Roman"/>
          <w:b/>
          <w:color w:val="252525"/>
          <w:sz w:val="28"/>
          <w:szCs w:val="28"/>
          <w:highlight w:val="lightGray"/>
          <w:lang w:val="ru-RU"/>
        </w:rPr>
        <w:t xml:space="preserve">.1.2 </w:t>
      </w:r>
      <w:r w:rsidR="00A274BA" w:rsidRPr="007D75A8">
        <w:rPr>
          <w:rFonts w:ascii="Times New Roman" w:eastAsia="Times New Roman" w:hAnsi="Times New Roman" w:cs="Times New Roman"/>
          <w:b/>
          <w:color w:val="252525"/>
          <w:sz w:val="28"/>
          <w:szCs w:val="28"/>
          <w:highlight w:val="lightGray"/>
          <w:lang w:val="ru-RU"/>
        </w:rPr>
        <w:t>База данных</w:t>
      </w:r>
      <w:r w:rsidR="00587C16" w:rsidRPr="007D75A8">
        <w:rPr>
          <w:rFonts w:ascii="Times New Roman" w:eastAsia="Times New Roman" w:hAnsi="Times New Roman" w:cs="Times New Roman"/>
          <w:b/>
          <w:color w:val="252525"/>
          <w:sz w:val="28"/>
          <w:szCs w:val="28"/>
          <w:highlight w:val="lightGray"/>
          <w:lang w:val="ru-RU"/>
        </w:rPr>
        <w:t xml:space="preserve"> </w:t>
      </w:r>
      <w:r w:rsidR="00587C16" w:rsidRPr="007D75A8">
        <w:rPr>
          <w:rFonts w:ascii="Times New Roman" w:eastAsia="Times New Roman" w:hAnsi="Times New Roman" w:cs="Times New Roman"/>
          <w:b/>
          <w:color w:val="252525"/>
          <w:sz w:val="28"/>
          <w:szCs w:val="28"/>
          <w:highlight w:val="lightGray"/>
        </w:rPr>
        <w:t>MySQL</w:t>
      </w:r>
    </w:p>
    <w:p w:rsidR="00A274BA" w:rsidRPr="007D75A8" w:rsidRDefault="00A274BA"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b/>
          <w:color w:val="252525"/>
          <w:sz w:val="28"/>
          <w:szCs w:val="28"/>
          <w:highlight w:val="lightGray"/>
          <w:lang w:val="ru-RU"/>
        </w:rPr>
        <w:tab/>
      </w:r>
      <w:r w:rsidRPr="007D75A8">
        <w:rPr>
          <w:bCs/>
          <w:color w:val="252525"/>
          <w:sz w:val="28"/>
          <w:szCs w:val="28"/>
          <w:highlight w:val="lightGray"/>
        </w:rPr>
        <w:t>MySQL</w:t>
      </w:r>
      <w:r w:rsidR="00035D46" w:rsidRPr="007D75A8">
        <w:rPr>
          <w:rStyle w:val="apple-converted-space"/>
          <w:color w:val="252525"/>
          <w:sz w:val="28"/>
          <w:szCs w:val="28"/>
          <w:lang w:val="ru-RU"/>
        </w:rPr>
        <w:t xml:space="preserve"> −</w:t>
      </w:r>
      <w:r w:rsidR="002E0D2E" w:rsidRPr="007D75A8">
        <w:rPr>
          <w:rStyle w:val="apple-converted-space"/>
          <w:color w:val="252525"/>
          <w:sz w:val="28"/>
          <w:szCs w:val="28"/>
          <w:lang w:val="ru-RU"/>
        </w:rPr>
        <w:t xml:space="preserve"> </w:t>
      </w:r>
      <w:r w:rsidRPr="007D75A8">
        <w:rPr>
          <w:sz w:val="28"/>
          <w:szCs w:val="28"/>
          <w:highlight w:val="lightGray"/>
          <w:lang w:val="ru-RU"/>
        </w:rPr>
        <w:t>свободная</w:t>
      </w:r>
      <w:r w:rsidRPr="007D75A8">
        <w:rPr>
          <w:rStyle w:val="apple-converted-space"/>
          <w:color w:val="252525"/>
          <w:sz w:val="28"/>
          <w:szCs w:val="28"/>
        </w:rPr>
        <w:t> </w:t>
      </w:r>
      <w:r w:rsidRPr="007D75A8">
        <w:rPr>
          <w:sz w:val="28"/>
          <w:szCs w:val="28"/>
          <w:highlight w:val="lightGray"/>
          <w:lang w:val="ru-RU"/>
        </w:rPr>
        <w:t>реляционная система управления базами данных</w:t>
      </w:r>
      <w:r w:rsidRPr="007D75A8">
        <w:rPr>
          <w:color w:val="252525"/>
          <w:sz w:val="28"/>
          <w:szCs w:val="28"/>
          <w:highlight w:val="lightGray"/>
          <w:lang w:val="ru-RU"/>
        </w:rPr>
        <w:t xml:space="preserve">. Разработку и поддержку </w:t>
      </w:r>
      <w:r w:rsidRPr="007D75A8">
        <w:rPr>
          <w:color w:val="252525"/>
          <w:sz w:val="28"/>
          <w:szCs w:val="28"/>
          <w:highlight w:val="lightGray"/>
        </w:rPr>
        <w:t>MySQL</w:t>
      </w:r>
      <w:r w:rsidRPr="007D75A8">
        <w:rPr>
          <w:color w:val="252525"/>
          <w:sz w:val="28"/>
          <w:szCs w:val="28"/>
          <w:highlight w:val="lightGray"/>
          <w:lang w:val="ru-RU"/>
        </w:rPr>
        <w:t xml:space="preserve"> осуществляет корпорация</w:t>
      </w:r>
      <w:r w:rsidRPr="007D75A8">
        <w:rPr>
          <w:rStyle w:val="apple-converted-space"/>
          <w:color w:val="252525"/>
          <w:sz w:val="28"/>
          <w:szCs w:val="28"/>
        </w:rPr>
        <w:t> </w:t>
      </w:r>
      <w:r w:rsidRPr="007D75A8">
        <w:rPr>
          <w:sz w:val="28"/>
          <w:szCs w:val="28"/>
          <w:highlight w:val="lightGray"/>
        </w:rPr>
        <w:t>Oracle</w:t>
      </w:r>
      <w:r w:rsidRPr="007D75A8">
        <w:rPr>
          <w:color w:val="252525"/>
          <w:sz w:val="28"/>
          <w:szCs w:val="28"/>
          <w:highlight w:val="lightGray"/>
          <w:lang w:val="ru-RU"/>
        </w:rPr>
        <w:t>, получившая права на торговую марку вместе с поглощённой</w:t>
      </w:r>
      <w:r w:rsidRPr="007D75A8">
        <w:rPr>
          <w:rStyle w:val="apple-converted-space"/>
          <w:color w:val="252525"/>
          <w:sz w:val="28"/>
          <w:szCs w:val="28"/>
        </w:rPr>
        <w:t> </w:t>
      </w:r>
      <w:r w:rsidRPr="007D75A8">
        <w:rPr>
          <w:sz w:val="28"/>
          <w:szCs w:val="28"/>
          <w:highlight w:val="lightGray"/>
        </w:rPr>
        <w:t>Sun</w:t>
      </w:r>
      <w:r w:rsidRPr="007D75A8">
        <w:rPr>
          <w:sz w:val="28"/>
          <w:szCs w:val="28"/>
          <w:highlight w:val="lightGray"/>
          <w:lang w:val="ru-RU"/>
        </w:rPr>
        <w:t xml:space="preserve"> </w:t>
      </w:r>
      <w:r w:rsidRPr="007D75A8">
        <w:rPr>
          <w:sz w:val="28"/>
          <w:szCs w:val="28"/>
          <w:highlight w:val="lightGray"/>
        </w:rPr>
        <w:t>Microsy</w:t>
      </w:r>
      <w:r w:rsidRPr="007D75A8">
        <w:rPr>
          <w:sz w:val="28"/>
          <w:szCs w:val="28"/>
          <w:highlight w:val="lightGray"/>
        </w:rPr>
        <w:t>s</w:t>
      </w:r>
      <w:r w:rsidRPr="007D75A8">
        <w:rPr>
          <w:sz w:val="28"/>
          <w:szCs w:val="28"/>
          <w:highlight w:val="lightGray"/>
        </w:rPr>
        <w:t>tems</w:t>
      </w:r>
      <w:r w:rsidRPr="007D75A8">
        <w:rPr>
          <w:color w:val="252525"/>
          <w:sz w:val="28"/>
          <w:szCs w:val="28"/>
          <w:highlight w:val="lightGray"/>
          <w:lang w:val="ru-RU"/>
        </w:rPr>
        <w:t>, которая ранее приобрела шведскую компанию</w:t>
      </w:r>
      <w:r w:rsidRPr="007D75A8">
        <w:rPr>
          <w:rStyle w:val="apple-converted-space"/>
          <w:color w:val="252525"/>
          <w:sz w:val="28"/>
          <w:szCs w:val="28"/>
        </w:rPr>
        <w:t> </w:t>
      </w:r>
      <w:r w:rsidRPr="007D75A8">
        <w:rPr>
          <w:sz w:val="28"/>
          <w:szCs w:val="28"/>
          <w:highlight w:val="lightGray"/>
        </w:rPr>
        <w:t>MySQL</w:t>
      </w:r>
      <w:r w:rsidRPr="007D75A8">
        <w:rPr>
          <w:sz w:val="28"/>
          <w:szCs w:val="28"/>
          <w:highlight w:val="lightGray"/>
          <w:lang w:val="ru-RU"/>
        </w:rPr>
        <w:t xml:space="preserve"> </w:t>
      </w:r>
      <w:r w:rsidRPr="007D75A8">
        <w:rPr>
          <w:sz w:val="28"/>
          <w:szCs w:val="28"/>
          <w:highlight w:val="lightGray"/>
        </w:rPr>
        <w:t>AB</w:t>
      </w:r>
      <w:r w:rsidRPr="007D75A8">
        <w:rPr>
          <w:color w:val="252525"/>
          <w:sz w:val="28"/>
          <w:szCs w:val="28"/>
          <w:highlight w:val="lightGray"/>
          <w:lang w:val="ru-RU"/>
        </w:rPr>
        <w:t>. Продукт распространяется как под</w:t>
      </w:r>
      <w:r w:rsidRPr="007D75A8">
        <w:rPr>
          <w:rStyle w:val="apple-converted-space"/>
          <w:color w:val="252525"/>
          <w:sz w:val="28"/>
          <w:szCs w:val="28"/>
        </w:rPr>
        <w:t> </w:t>
      </w:r>
      <w:r w:rsidRPr="007D75A8">
        <w:rPr>
          <w:sz w:val="28"/>
          <w:szCs w:val="28"/>
          <w:highlight w:val="lightGray"/>
        </w:rPr>
        <w:t>GNU</w:t>
      </w:r>
      <w:r w:rsidRPr="007D75A8">
        <w:rPr>
          <w:sz w:val="28"/>
          <w:szCs w:val="28"/>
          <w:highlight w:val="lightGray"/>
          <w:lang w:val="ru-RU"/>
        </w:rPr>
        <w:t xml:space="preserve"> </w:t>
      </w:r>
      <w:r w:rsidRPr="007D75A8">
        <w:rPr>
          <w:sz w:val="28"/>
          <w:szCs w:val="28"/>
          <w:highlight w:val="lightGray"/>
        </w:rPr>
        <w:t>General</w:t>
      </w:r>
      <w:r w:rsidRPr="007D75A8">
        <w:rPr>
          <w:sz w:val="28"/>
          <w:szCs w:val="28"/>
          <w:highlight w:val="lightGray"/>
          <w:lang w:val="ru-RU"/>
        </w:rPr>
        <w:t xml:space="preserve"> </w:t>
      </w:r>
      <w:r w:rsidRPr="007D75A8">
        <w:rPr>
          <w:sz w:val="28"/>
          <w:szCs w:val="28"/>
          <w:highlight w:val="lightGray"/>
        </w:rPr>
        <w:t>Public</w:t>
      </w:r>
      <w:r w:rsidRPr="007D75A8">
        <w:rPr>
          <w:sz w:val="28"/>
          <w:szCs w:val="28"/>
          <w:highlight w:val="lightGray"/>
          <w:lang w:val="ru-RU"/>
        </w:rPr>
        <w:t xml:space="preserve"> </w:t>
      </w:r>
      <w:r w:rsidRPr="007D75A8">
        <w:rPr>
          <w:sz w:val="28"/>
          <w:szCs w:val="28"/>
          <w:highlight w:val="lightGray"/>
        </w:rPr>
        <w:t>License</w:t>
      </w:r>
      <w:r w:rsidRPr="007D75A8">
        <w:rPr>
          <w:color w:val="252525"/>
          <w:sz w:val="28"/>
          <w:szCs w:val="28"/>
          <w:highlight w:val="lightGray"/>
          <w:lang w:val="ru-RU"/>
        </w:rPr>
        <w:t xml:space="preserve">, так и под собственной коммерческой лицензией. Помимо этого, разработчики создают </w:t>
      </w:r>
      <w:r w:rsidRPr="007D75A8">
        <w:rPr>
          <w:color w:val="252525"/>
          <w:sz w:val="28"/>
          <w:szCs w:val="28"/>
          <w:highlight w:val="lightGray"/>
          <w:lang w:val="ru-RU"/>
        </w:rPr>
        <w:lastRenderedPageBreak/>
        <w:t>функциональность по заказу лицензионных пользователей. Именно благодаря такому заказу почти в самых ранних версиях появился механизм</w:t>
      </w:r>
      <w:r w:rsidR="002E0D2E" w:rsidRPr="007D75A8">
        <w:rPr>
          <w:color w:val="252525"/>
          <w:sz w:val="28"/>
          <w:szCs w:val="28"/>
          <w:highlight w:val="lightGray"/>
          <w:lang w:val="ru-RU"/>
        </w:rPr>
        <w:t xml:space="preserve"> </w:t>
      </w:r>
      <w:r w:rsidRPr="007D75A8">
        <w:rPr>
          <w:sz w:val="28"/>
          <w:szCs w:val="28"/>
          <w:highlight w:val="lightGray"/>
          <w:lang w:val="ru-RU"/>
        </w:rPr>
        <w:t>репликации</w:t>
      </w:r>
      <w:r w:rsidRPr="007D75A8">
        <w:rPr>
          <w:color w:val="252525"/>
          <w:sz w:val="28"/>
          <w:szCs w:val="28"/>
          <w:highlight w:val="lightGray"/>
          <w:lang w:val="ru-RU"/>
        </w:rPr>
        <w:t>.</w:t>
      </w:r>
    </w:p>
    <w:p w:rsidR="00A274BA" w:rsidRPr="007D75A8" w:rsidRDefault="00035D4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rPr>
        <w:t>MySQL</w:t>
      </w:r>
      <w:r w:rsidR="00A274BA" w:rsidRPr="007D75A8">
        <w:rPr>
          <w:color w:val="252525"/>
          <w:sz w:val="28"/>
          <w:szCs w:val="28"/>
          <w:highlight w:val="lightGray"/>
          <w:lang w:val="ru-RU"/>
        </w:rPr>
        <w:t xml:space="preserve"> является решением для малых и средних приложений. Входит в состав серверов</w:t>
      </w:r>
      <w:r w:rsidR="00A274BA" w:rsidRPr="007D75A8">
        <w:rPr>
          <w:rStyle w:val="apple-converted-space"/>
          <w:color w:val="252525"/>
          <w:sz w:val="28"/>
          <w:szCs w:val="28"/>
        </w:rPr>
        <w:t> </w:t>
      </w:r>
      <w:r w:rsidR="00A274BA" w:rsidRPr="007D75A8">
        <w:rPr>
          <w:sz w:val="28"/>
          <w:szCs w:val="28"/>
          <w:highlight w:val="lightGray"/>
        </w:rPr>
        <w:t>WAMP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AppServ</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LAMP</w:t>
      </w:r>
      <w:r w:rsidR="00A274BA" w:rsidRPr="007D75A8">
        <w:rPr>
          <w:rStyle w:val="apple-converted-space"/>
          <w:color w:val="252525"/>
          <w:sz w:val="28"/>
          <w:szCs w:val="28"/>
        </w:rPr>
        <w:t> </w:t>
      </w:r>
      <w:r w:rsidR="00A274BA" w:rsidRPr="007D75A8">
        <w:rPr>
          <w:color w:val="252525"/>
          <w:sz w:val="28"/>
          <w:szCs w:val="28"/>
          <w:highlight w:val="lightGray"/>
          <w:lang w:val="ru-RU"/>
        </w:rPr>
        <w:t>и в портативные сборки серверов</w:t>
      </w:r>
      <w:r w:rsidR="00A274BA" w:rsidRPr="007D75A8">
        <w:rPr>
          <w:rStyle w:val="apple-converted-space"/>
          <w:color w:val="252525"/>
          <w:sz w:val="28"/>
          <w:szCs w:val="28"/>
        </w:rPr>
        <w:t> </w:t>
      </w:r>
      <w:r w:rsidR="00A274BA" w:rsidRPr="007D75A8">
        <w:rPr>
          <w:sz w:val="28"/>
          <w:szCs w:val="28"/>
          <w:highlight w:val="lightGray"/>
          <w:lang w:val="ru-RU"/>
        </w:rPr>
        <w:t>Денвер</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XAMPP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VertrigoServ</w:t>
      </w:r>
      <w:r w:rsidR="00A274BA" w:rsidRPr="007D75A8">
        <w:rPr>
          <w:color w:val="252525"/>
          <w:sz w:val="28"/>
          <w:szCs w:val="28"/>
          <w:highlight w:val="lightGray"/>
          <w:lang w:val="ru-RU"/>
        </w:rPr>
        <w:t xml:space="preserve">. Обычно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в автономные программы.</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 xml:space="preserve">Гибкость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обеспечивается поддержкой большого количества типов таблиц: пользователи могут выбрать как таблицы типа</w:t>
      </w:r>
      <w:r w:rsidR="00A274BA" w:rsidRPr="007D75A8">
        <w:rPr>
          <w:rStyle w:val="apple-converted-space"/>
          <w:color w:val="252525"/>
          <w:sz w:val="28"/>
          <w:szCs w:val="28"/>
        </w:rPr>
        <w:t> </w:t>
      </w:r>
      <w:r w:rsidR="00A274BA" w:rsidRPr="007D75A8">
        <w:rPr>
          <w:sz w:val="28"/>
          <w:szCs w:val="28"/>
          <w:highlight w:val="lightGray"/>
        </w:rPr>
        <w:t>MyISAM</w:t>
      </w:r>
      <w:r w:rsidR="00A274BA" w:rsidRPr="007D75A8">
        <w:rPr>
          <w:color w:val="252525"/>
          <w:sz w:val="28"/>
          <w:szCs w:val="28"/>
          <w:highlight w:val="lightGray"/>
          <w:lang w:val="ru-RU"/>
        </w:rPr>
        <w:t>, поддерживающие полнотекстовый поиск, так и таблицы</w:t>
      </w:r>
      <w:r w:rsidR="00A274BA" w:rsidRPr="007D75A8">
        <w:rPr>
          <w:rStyle w:val="apple-converted-space"/>
          <w:color w:val="252525"/>
          <w:sz w:val="28"/>
          <w:szCs w:val="28"/>
        </w:rPr>
        <w:t> </w:t>
      </w:r>
      <w:r w:rsidR="00A274BA" w:rsidRPr="007D75A8">
        <w:rPr>
          <w:sz w:val="28"/>
          <w:szCs w:val="28"/>
          <w:highlight w:val="lightGray"/>
        </w:rPr>
        <w:t>InnoDB</w:t>
      </w:r>
      <w:r w:rsidR="00A274BA" w:rsidRPr="007D75A8">
        <w:rPr>
          <w:color w:val="252525"/>
          <w:sz w:val="28"/>
          <w:szCs w:val="28"/>
          <w:highlight w:val="lightGray"/>
          <w:lang w:val="ru-RU"/>
        </w:rPr>
        <w:t xml:space="preserve">, поддерживающие транзакции на уровне отдельных записей. Более того,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поставляется со специальным типом таблиц </w:t>
      </w:r>
      <w:r w:rsidR="00A274BA" w:rsidRPr="007D75A8">
        <w:rPr>
          <w:color w:val="252525"/>
          <w:sz w:val="28"/>
          <w:szCs w:val="28"/>
          <w:highlight w:val="lightGray"/>
        </w:rPr>
        <w:t>E</w:t>
      </w:r>
      <w:r w:rsidR="00A274BA" w:rsidRPr="007D75A8">
        <w:rPr>
          <w:color w:val="252525"/>
          <w:sz w:val="28"/>
          <w:szCs w:val="28"/>
          <w:highlight w:val="lightGray"/>
        </w:rPr>
        <w:t>X</w:t>
      </w:r>
      <w:r w:rsidR="00A274BA" w:rsidRPr="007D75A8">
        <w:rPr>
          <w:color w:val="252525"/>
          <w:sz w:val="28"/>
          <w:szCs w:val="28"/>
          <w:highlight w:val="lightGray"/>
        </w:rPr>
        <w:t>AMPLE</w:t>
      </w:r>
      <w:r w:rsidR="00A274BA" w:rsidRPr="007D75A8">
        <w:rPr>
          <w:color w:val="252525"/>
          <w:sz w:val="28"/>
          <w:szCs w:val="28"/>
          <w:highlight w:val="lightGray"/>
          <w:lang w:val="ru-RU"/>
        </w:rPr>
        <w:t xml:space="preserve">, демонстрирующим принципы создания новых типов таблиц. Благодаря открытой архитектуре и </w:t>
      </w:r>
      <w:r w:rsidR="00A274BA" w:rsidRPr="007D75A8">
        <w:rPr>
          <w:color w:val="252525"/>
          <w:sz w:val="28"/>
          <w:szCs w:val="28"/>
          <w:highlight w:val="lightGray"/>
        </w:rPr>
        <w:t>GPL</w:t>
      </w:r>
      <w:r w:rsidR="00A274BA" w:rsidRPr="007D75A8">
        <w:rPr>
          <w:color w:val="252525"/>
          <w:sz w:val="28"/>
          <w:szCs w:val="28"/>
          <w:highlight w:val="lightGray"/>
          <w:lang w:val="ru-RU"/>
        </w:rPr>
        <w:t xml:space="preserve">-лицензированию, в СУБД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постоянно появляются новые типы таблиц.</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26 февраля 2008 года</w:t>
      </w:r>
      <w:r w:rsidR="00A274BA" w:rsidRPr="007D75A8">
        <w:rPr>
          <w:rStyle w:val="apple-converted-space"/>
          <w:color w:val="252525"/>
          <w:sz w:val="28"/>
          <w:szCs w:val="28"/>
        </w:rPr>
        <w:t> </w:t>
      </w:r>
      <w:r w:rsidR="00A274BA" w:rsidRPr="007D75A8">
        <w:rPr>
          <w:sz w:val="28"/>
          <w:szCs w:val="28"/>
          <w:highlight w:val="lightGray"/>
        </w:rPr>
        <w:t>Sun</w:t>
      </w:r>
      <w:r w:rsidR="00A274BA" w:rsidRPr="007D75A8">
        <w:rPr>
          <w:sz w:val="28"/>
          <w:szCs w:val="28"/>
          <w:highlight w:val="lightGray"/>
          <w:lang w:val="ru-RU"/>
        </w:rPr>
        <w:t xml:space="preserve"> </w:t>
      </w:r>
      <w:r w:rsidR="00A274BA" w:rsidRPr="007D75A8">
        <w:rPr>
          <w:sz w:val="28"/>
          <w:szCs w:val="28"/>
          <w:highlight w:val="lightGray"/>
        </w:rPr>
        <w:t>Microsystems</w:t>
      </w:r>
      <w:r w:rsidR="00A274BA" w:rsidRPr="007D75A8">
        <w:rPr>
          <w:rStyle w:val="apple-converted-space"/>
          <w:color w:val="252525"/>
          <w:sz w:val="28"/>
          <w:szCs w:val="28"/>
        </w:rPr>
        <w:t> </w:t>
      </w:r>
      <w:r w:rsidR="00A274BA" w:rsidRPr="007D75A8">
        <w:rPr>
          <w:color w:val="252525"/>
          <w:sz w:val="28"/>
          <w:szCs w:val="28"/>
          <w:highlight w:val="lightGray"/>
          <w:lang w:val="ru-RU"/>
        </w:rPr>
        <w:t>приобрела</w:t>
      </w:r>
      <w:r w:rsidR="00A274BA" w:rsidRPr="007D75A8">
        <w:rPr>
          <w:rStyle w:val="apple-converted-space"/>
          <w:color w:val="252525"/>
          <w:sz w:val="28"/>
          <w:szCs w:val="28"/>
        </w:rPr>
        <w:t> </w:t>
      </w:r>
      <w:r w:rsidR="00A274BA" w:rsidRPr="007D75A8">
        <w:rPr>
          <w:sz w:val="28"/>
          <w:szCs w:val="28"/>
          <w:highlight w:val="lightGray"/>
        </w:rPr>
        <w:t>MySQL</w:t>
      </w:r>
      <w:r w:rsidR="00A274BA" w:rsidRPr="007D75A8">
        <w:rPr>
          <w:sz w:val="28"/>
          <w:szCs w:val="28"/>
          <w:highlight w:val="lightGray"/>
          <w:lang w:val="ru-RU"/>
        </w:rPr>
        <w:t xml:space="preserve"> </w:t>
      </w:r>
      <w:r w:rsidR="00A274BA" w:rsidRPr="007D75A8">
        <w:rPr>
          <w:sz w:val="28"/>
          <w:szCs w:val="28"/>
          <w:highlight w:val="lightGray"/>
        </w:rPr>
        <w:t>AB</w:t>
      </w:r>
      <w:r w:rsidR="00A274BA" w:rsidRPr="007D75A8">
        <w:rPr>
          <w:rStyle w:val="apple-converted-space"/>
          <w:color w:val="252525"/>
          <w:sz w:val="28"/>
          <w:szCs w:val="28"/>
        </w:rPr>
        <w:t> </w:t>
      </w:r>
      <w:r w:rsidR="00A274BA" w:rsidRPr="007D75A8">
        <w:rPr>
          <w:color w:val="252525"/>
          <w:sz w:val="28"/>
          <w:szCs w:val="28"/>
          <w:highlight w:val="lightGray"/>
          <w:lang w:val="ru-RU"/>
        </w:rPr>
        <w:t>за 1 млрд долларов, 27 января 2010 года</w:t>
      </w:r>
      <w:r w:rsidR="00A274BA" w:rsidRPr="007D75A8">
        <w:rPr>
          <w:rStyle w:val="apple-converted-space"/>
          <w:color w:val="252525"/>
          <w:sz w:val="28"/>
          <w:szCs w:val="28"/>
        </w:rPr>
        <w:t> </w:t>
      </w:r>
      <w:r w:rsidR="00A274BA" w:rsidRPr="007D75A8">
        <w:rPr>
          <w:sz w:val="28"/>
          <w:szCs w:val="28"/>
          <w:highlight w:val="lightGray"/>
        </w:rPr>
        <w:t>Oracle</w:t>
      </w:r>
      <w:r w:rsidR="00A274BA" w:rsidRPr="007D75A8">
        <w:rPr>
          <w:rStyle w:val="apple-converted-space"/>
          <w:color w:val="252525"/>
          <w:sz w:val="28"/>
          <w:szCs w:val="28"/>
        </w:rPr>
        <w:t> </w:t>
      </w:r>
      <w:r w:rsidR="00A274BA" w:rsidRPr="007D75A8">
        <w:rPr>
          <w:color w:val="252525"/>
          <w:sz w:val="28"/>
          <w:szCs w:val="28"/>
          <w:highlight w:val="lightGray"/>
          <w:lang w:val="ru-RU"/>
        </w:rPr>
        <w:t>приобрела</w:t>
      </w:r>
      <w:r w:rsidR="002E0D2E" w:rsidRPr="007D75A8">
        <w:rPr>
          <w:color w:val="252525"/>
          <w:sz w:val="28"/>
          <w:szCs w:val="28"/>
          <w:highlight w:val="lightGray"/>
          <w:lang w:val="ru-RU"/>
        </w:rPr>
        <w:t xml:space="preserve"> </w:t>
      </w:r>
      <w:r w:rsidR="00A274BA" w:rsidRPr="007D75A8">
        <w:rPr>
          <w:sz w:val="28"/>
          <w:szCs w:val="28"/>
          <w:highlight w:val="lightGray"/>
        </w:rPr>
        <w:t>Sun</w:t>
      </w:r>
      <w:r w:rsidR="00A274BA" w:rsidRPr="007D75A8">
        <w:rPr>
          <w:sz w:val="28"/>
          <w:szCs w:val="28"/>
          <w:highlight w:val="lightGray"/>
          <w:lang w:val="ru-RU"/>
        </w:rPr>
        <w:t xml:space="preserve"> </w:t>
      </w:r>
      <w:r w:rsidR="00A274BA" w:rsidRPr="007D75A8">
        <w:rPr>
          <w:sz w:val="28"/>
          <w:szCs w:val="28"/>
          <w:highlight w:val="lightGray"/>
        </w:rPr>
        <w:t>Microsystems</w:t>
      </w:r>
      <w:r w:rsidR="00A274BA" w:rsidRPr="007D75A8">
        <w:rPr>
          <w:rStyle w:val="apple-converted-space"/>
          <w:color w:val="252525"/>
          <w:sz w:val="28"/>
          <w:szCs w:val="28"/>
        </w:rPr>
        <w:t> </w:t>
      </w:r>
      <w:r w:rsidR="00A274BA" w:rsidRPr="007D75A8">
        <w:rPr>
          <w:color w:val="252525"/>
          <w:sz w:val="28"/>
          <w:szCs w:val="28"/>
          <w:highlight w:val="lightGray"/>
          <w:lang w:val="ru-RU"/>
        </w:rPr>
        <w:t>за 7,4 млрд долларов</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и включила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в свою линейку</w:t>
      </w:r>
      <w:r w:rsidR="00A274BA" w:rsidRPr="007D75A8">
        <w:rPr>
          <w:rStyle w:val="apple-converted-space"/>
          <w:color w:val="252525"/>
          <w:sz w:val="28"/>
          <w:szCs w:val="28"/>
        </w:rPr>
        <w:t> </w:t>
      </w:r>
      <w:r w:rsidR="00A274BA" w:rsidRPr="007D75A8">
        <w:rPr>
          <w:sz w:val="28"/>
          <w:szCs w:val="28"/>
          <w:highlight w:val="lightGray"/>
          <w:lang w:val="ru-RU"/>
        </w:rPr>
        <w:t>СУБД</w:t>
      </w:r>
      <w:r w:rsidR="00A274BA" w:rsidRPr="007D75A8">
        <w:rPr>
          <w:color w:val="252525"/>
          <w:sz w:val="28"/>
          <w:szCs w:val="28"/>
          <w:highlight w:val="lightGray"/>
          <w:lang w:val="ru-RU"/>
        </w:rPr>
        <w:t>.</w:t>
      </w:r>
    </w:p>
    <w:p w:rsidR="00A274BA" w:rsidRPr="007D75A8" w:rsidRDefault="00587C16"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lang w:val="ru-RU"/>
        </w:rPr>
        <w:t xml:space="preserve">Сообществом разработчиков </w:t>
      </w:r>
      <w:r w:rsidR="00A274BA" w:rsidRPr="007D75A8">
        <w:rPr>
          <w:color w:val="252525"/>
          <w:sz w:val="28"/>
          <w:szCs w:val="28"/>
          <w:highlight w:val="lightGray"/>
        </w:rPr>
        <w:t>MySQL</w:t>
      </w:r>
      <w:r w:rsidR="00A274BA" w:rsidRPr="007D75A8">
        <w:rPr>
          <w:color w:val="252525"/>
          <w:sz w:val="28"/>
          <w:szCs w:val="28"/>
          <w:highlight w:val="lightGray"/>
          <w:lang w:val="ru-RU"/>
        </w:rPr>
        <w:t xml:space="preserve"> созданы различные ответвления кода, такие как</w:t>
      </w:r>
      <w:r w:rsidR="00A274BA" w:rsidRPr="007D75A8">
        <w:rPr>
          <w:rStyle w:val="apple-converted-space"/>
          <w:color w:val="252525"/>
          <w:sz w:val="28"/>
          <w:szCs w:val="28"/>
        </w:rPr>
        <w:t> </w:t>
      </w:r>
      <w:r w:rsidR="00A274BA" w:rsidRPr="007D75A8">
        <w:rPr>
          <w:sz w:val="28"/>
          <w:szCs w:val="28"/>
          <w:highlight w:val="lightGray"/>
        </w:rPr>
        <w:t>Drizzle</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OurDelta</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Percona</w:t>
      </w:r>
      <w:r w:rsidR="00A274BA" w:rsidRPr="007D75A8">
        <w:rPr>
          <w:sz w:val="28"/>
          <w:szCs w:val="28"/>
          <w:highlight w:val="lightGray"/>
          <w:lang w:val="ru-RU"/>
        </w:rPr>
        <w:t xml:space="preserve"> </w:t>
      </w:r>
      <w:r w:rsidR="00A274BA" w:rsidRPr="007D75A8">
        <w:rPr>
          <w:sz w:val="28"/>
          <w:szCs w:val="28"/>
          <w:highlight w:val="lightGray"/>
        </w:rPr>
        <w:t>Server</w:t>
      </w:r>
      <w:r w:rsidR="00A274BA" w:rsidRPr="007D75A8">
        <w:rPr>
          <w:rStyle w:val="apple-converted-space"/>
          <w:color w:val="252525"/>
          <w:sz w:val="28"/>
          <w:szCs w:val="28"/>
        </w:rPr>
        <w:t> </w:t>
      </w:r>
      <w:r w:rsidR="00A274BA" w:rsidRPr="007D75A8">
        <w:rPr>
          <w:color w:val="252525"/>
          <w:sz w:val="28"/>
          <w:szCs w:val="28"/>
          <w:highlight w:val="lightGray"/>
          <w:lang w:val="ru-RU"/>
        </w:rPr>
        <w:t>и</w:t>
      </w:r>
      <w:r w:rsidR="00A274BA" w:rsidRPr="007D75A8">
        <w:rPr>
          <w:rStyle w:val="apple-converted-space"/>
          <w:color w:val="252525"/>
          <w:sz w:val="28"/>
          <w:szCs w:val="28"/>
        </w:rPr>
        <w:t> </w:t>
      </w:r>
      <w:r w:rsidR="00A274BA" w:rsidRPr="007D75A8">
        <w:rPr>
          <w:sz w:val="28"/>
          <w:szCs w:val="28"/>
          <w:highlight w:val="lightGray"/>
        </w:rPr>
        <w:t>MariaDB</w:t>
      </w:r>
      <w:r w:rsidR="00A274BA" w:rsidRPr="007D75A8">
        <w:rPr>
          <w:color w:val="252525"/>
          <w:sz w:val="28"/>
          <w:szCs w:val="28"/>
          <w:highlight w:val="lightGray"/>
          <w:lang w:val="ru-RU"/>
        </w:rPr>
        <w:t>. Все эти ответвления уже существовали на момент</w:t>
      </w:r>
      <w:r w:rsidR="00A274BA" w:rsidRPr="007D75A8">
        <w:rPr>
          <w:rStyle w:val="apple-converted-space"/>
          <w:color w:val="252525"/>
          <w:sz w:val="28"/>
          <w:szCs w:val="28"/>
        </w:rPr>
        <w:t> </w:t>
      </w:r>
      <w:r w:rsidR="00A274BA" w:rsidRPr="007D75A8">
        <w:rPr>
          <w:sz w:val="28"/>
          <w:szCs w:val="28"/>
          <w:highlight w:val="lightGray"/>
          <w:lang w:val="ru-RU"/>
        </w:rPr>
        <w:t>поглощения</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компании </w:t>
      </w:r>
      <w:r w:rsidR="00A274BA" w:rsidRPr="007D75A8">
        <w:rPr>
          <w:color w:val="252525"/>
          <w:sz w:val="28"/>
          <w:szCs w:val="28"/>
          <w:highlight w:val="lightGray"/>
        </w:rPr>
        <w:t>Sun</w:t>
      </w:r>
      <w:r w:rsidR="00A274BA" w:rsidRPr="007D75A8">
        <w:rPr>
          <w:color w:val="252525"/>
          <w:sz w:val="28"/>
          <w:szCs w:val="28"/>
          <w:highlight w:val="lightGray"/>
          <w:lang w:val="ru-RU"/>
        </w:rPr>
        <w:t xml:space="preserve"> корпорацией </w:t>
      </w:r>
      <w:r w:rsidR="00A274BA" w:rsidRPr="007D75A8">
        <w:rPr>
          <w:color w:val="252525"/>
          <w:sz w:val="28"/>
          <w:szCs w:val="28"/>
          <w:highlight w:val="lightGray"/>
        </w:rPr>
        <w:t>Oracle</w:t>
      </w:r>
      <w:r w:rsidR="00A274BA" w:rsidRPr="007D75A8">
        <w:rPr>
          <w:color w:val="252525"/>
          <w:sz w:val="28"/>
          <w:szCs w:val="28"/>
          <w:highlight w:val="lightGray"/>
          <w:lang w:val="ru-RU"/>
        </w:rPr>
        <w:t>.</w:t>
      </w:r>
    </w:p>
    <w:p w:rsidR="00A274BA" w:rsidRPr="007D75A8" w:rsidRDefault="00141B0E"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b/>
          <w:i/>
          <w:color w:val="252525"/>
          <w:sz w:val="28"/>
          <w:szCs w:val="28"/>
          <w:highlight w:val="lightGray"/>
          <w:lang w:val="ru-RU"/>
        </w:rPr>
        <w:tab/>
      </w:r>
      <w:r w:rsidR="00A274BA" w:rsidRPr="007D75A8">
        <w:rPr>
          <w:color w:val="252525"/>
          <w:sz w:val="28"/>
          <w:szCs w:val="28"/>
          <w:highlight w:val="lightGray"/>
          <w:lang w:val="ru-RU"/>
        </w:rPr>
        <w:t xml:space="preserve">Языки программирования. </w:t>
      </w:r>
      <w:r w:rsidR="00A274BA" w:rsidRPr="007D75A8">
        <w:rPr>
          <w:color w:val="252525"/>
          <w:sz w:val="28"/>
          <w:szCs w:val="28"/>
          <w:highlight w:val="lightGray"/>
        </w:rPr>
        <w:t>MySQL</w:t>
      </w:r>
      <w:r w:rsidR="00A274BA" w:rsidRPr="007D75A8">
        <w:rPr>
          <w:color w:val="252525"/>
          <w:sz w:val="28"/>
          <w:szCs w:val="28"/>
          <w:highlight w:val="lightGray"/>
          <w:lang w:val="ru-RU"/>
        </w:rPr>
        <w:t xml:space="preserve"> имеет</w:t>
      </w:r>
      <w:r w:rsidR="00A274BA" w:rsidRPr="007D75A8">
        <w:rPr>
          <w:rStyle w:val="apple-converted-space"/>
          <w:color w:val="252525"/>
          <w:sz w:val="28"/>
          <w:szCs w:val="28"/>
        </w:rPr>
        <w:t> </w:t>
      </w:r>
      <w:r w:rsidR="00A274BA" w:rsidRPr="007D75A8">
        <w:rPr>
          <w:sz w:val="28"/>
          <w:szCs w:val="28"/>
          <w:highlight w:val="lightGray"/>
        </w:rPr>
        <w:t>API</w:t>
      </w:r>
      <w:r w:rsidR="00A274BA" w:rsidRPr="007D75A8">
        <w:rPr>
          <w:rStyle w:val="apple-converted-space"/>
          <w:color w:val="252525"/>
          <w:sz w:val="28"/>
          <w:szCs w:val="28"/>
        </w:rPr>
        <w:t> </w:t>
      </w:r>
      <w:r w:rsidR="00A274BA" w:rsidRPr="007D75A8">
        <w:rPr>
          <w:color w:val="252525"/>
          <w:sz w:val="28"/>
          <w:szCs w:val="28"/>
          <w:highlight w:val="lightGray"/>
          <w:lang w:val="ru-RU"/>
        </w:rPr>
        <w:t>дл</w:t>
      </w:r>
      <w:r w:rsidR="006C6A1D" w:rsidRPr="007D75A8">
        <w:rPr>
          <w:color w:val="252525"/>
          <w:sz w:val="28"/>
          <w:szCs w:val="28"/>
          <w:highlight w:val="lightGray"/>
          <w:lang w:val="ru-RU"/>
        </w:rPr>
        <w:t xml:space="preserve">я </w:t>
      </w:r>
      <w:r w:rsidR="00A274BA" w:rsidRPr="007D75A8">
        <w:rPr>
          <w:color w:val="252525"/>
          <w:sz w:val="28"/>
          <w:szCs w:val="28"/>
          <w:highlight w:val="lightGray"/>
          <w:lang w:val="ru-RU"/>
        </w:rPr>
        <w:t>языков</w:t>
      </w:r>
      <w:r w:rsidR="00A274BA" w:rsidRPr="007D75A8">
        <w:rPr>
          <w:rStyle w:val="apple-converted-space"/>
          <w:color w:val="252525"/>
          <w:sz w:val="28"/>
          <w:szCs w:val="28"/>
        </w:rPr>
        <w:t> </w:t>
      </w:r>
      <w:r w:rsidR="00A274BA" w:rsidRPr="007D75A8">
        <w:rPr>
          <w:sz w:val="28"/>
          <w:szCs w:val="28"/>
          <w:highlight w:val="lightGray"/>
        </w:rPr>
        <w:t>Delphi</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C</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C</w:t>
      </w:r>
      <w:r w:rsidR="00A274BA" w:rsidRPr="007D75A8">
        <w:rPr>
          <w:sz w:val="28"/>
          <w:szCs w:val="28"/>
          <w:highlight w:val="lightGray"/>
          <w:lang w:val="ru-RU"/>
        </w:rPr>
        <w:t>++</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Эйфель</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Java</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Лисп</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Perl</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PHP</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Python</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Ruby</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rPr>
        <w:t>Smalltalk</w:t>
      </w:r>
      <w:r w:rsidR="00A274BA" w:rsidRPr="007D75A8">
        <w:rPr>
          <w:color w:val="252525"/>
          <w:sz w:val="28"/>
          <w:szCs w:val="28"/>
          <w:highlight w:val="lightGray"/>
          <w:lang w:val="ru-RU"/>
        </w:rPr>
        <w:t>,</w:t>
      </w:r>
      <w:r w:rsidR="00A274BA" w:rsidRPr="007D75A8">
        <w:rPr>
          <w:rStyle w:val="apple-converted-space"/>
          <w:color w:val="252525"/>
          <w:sz w:val="28"/>
          <w:szCs w:val="28"/>
        </w:rPr>
        <w:t> </w:t>
      </w:r>
      <w:r w:rsidR="00A274BA" w:rsidRPr="007D75A8">
        <w:rPr>
          <w:sz w:val="28"/>
          <w:szCs w:val="28"/>
          <w:highlight w:val="lightGray"/>
          <w:lang w:val="ru-RU"/>
        </w:rPr>
        <w:t>Компонентный Паскаль</w:t>
      </w:r>
      <w:r w:rsidR="00A274BA" w:rsidRPr="007D75A8">
        <w:rPr>
          <w:rStyle w:val="apple-converted-space"/>
          <w:color w:val="252525"/>
          <w:sz w:val="28"/>
          <w:szCs w:val="28"/>
        </w:rPr>
        <w:t> </w:t>
      </w:r>
      <w:r w:rsidR="00A274BA" w:rsidRPr="007D75A8">
        <w:rPr>
          <w:color w:val="252525"/>
          <w:sz w:val="28"/>
          <w:szCs w:val="28"/>
          <w:highlight w:val="lightGray"/>
          <w:lang w:val="ru-RU"/>
        </w:rPr>
        <w:t>и</w:t>
      </w:r>
      <w:r w:rsidR="00A274BA" w:rsidRPr="007D75A8">
        <w:rPr>
          <w:rStyle w:val="apple-converted-space"/>
          <w:color w:val="252525"/>
          <w:sz w:val="28"/>
          <w:szCs w:val="28"/>
        </w:rPr>
        <w:t> </w:t>
      </w:r>
      <w:r w:rsidR="00A274BA" w:rsidRPr="007D75A8">
        <w:rPr>
          <w:sz w:val="28"/>
          <w:szCs w:val="28"/>
          <w:highlight w:val="lightGray"/>
        </w:rPr>
        <w:t>Tcl</w:t>
      </w:r>
      <w:r w:rsidR="00A274BA" w:rsidRPr="007D75A8">
        <w:rPr>
          <w:color w:val="252525"/>
          <w:sz w:val="28"/>
          <w:szCs w:val="28"/>
          <w:highlight w:val="lightGray"/>
          <w:lang w:val="ru-RU"/>
        </w:rPr>
        <w:t>, библиотеки для языков платформы</w:t>
      </w:r>
      <w:r w:rsidR="00A274BA" w:rsidRPr="007D75A8">
        <w:rPr>
          <w:rStyle w:val="apple-converted-space"/>
          <w:color w:val="252525"/>
          <w:sz w:val="28"/>
          <w:szCs w:val="28"/>
        </w:rPr>
        <w:t> </w:t>
      </w:r>
      <w:r w:rsidR="00A274BA" w:rsidRPr="007D75A8">
        <w:rPr>
          <w:sz w:val="28"/>
          <w:szCs w:val="28"/>
          <w:highlight w:val="lightGray"/>
          <w:lang w:val="ru-RU"/>
        </w:rPr>
        <w:t>.</w:t>
      </w:r>
      <w:r w:rsidR="00A274BA" w:rsidRPr="007D75A8">
        <w:rPr>
          <w:sz w:val="28"/>
          <w:szCs w:val="28"/>
          <w:highlight w:val="lightGray"/>
        </w:rPr>
        <w:t>NET</w:t>
      </w:r>
      <w:r w:rsidR="00A274BA" w:rsidRPr="007D75A8">
        <w:rPr>
          <w:color w:val="252525"/>
          <w:sz w:val="28"/>
          <w:szCs w:val="28"/>
          <w:highlight w:val="lightGray"/>
          <w:lang w:val="ru-RU"/>
        </w:rPr>
        <w:t xml:space="preserve">, а </w:t>
      </w:r>
      <w:r w:rsidR="00A274BA" w:rsidRPr="007D75A8">
        <w:rPr>
          <w:color w:val="252525"/>
          <w:sz w:val="28"/>
          <w:szCs w:val="28"/>
          <w:highlight w:val="lightGray"/>
          <w:lang w:val="ru-RU"/>
        </w:rPr>
        <w:lastRenderedPageBreak/>
        <w:t>также обеспечивает поддержку для</w:t>
      </w:r>
      <w:r w:rsidR="00A274BA" w:rsidRPr="007D75A8">
        <w:rPr>
          <w:rStyle w:val="apple-converted-space"/>
          <w:color w:val="252525"/>
          <w:sz w:val="28"/>
          <w:szCs w:val="28"/>
        </w:rPr>
        <w:t> </w:t>
      </w:r>
      <w:r w:rsidR="00A274BA" w:rsidRPr="007D75A8">
        <w:rPr>
          <w:sz w:val="28"/>
          <w:szCs w:val="28"/>
          <w:highlight w:val="lightGray"/>
        </w:rPr>
        <w:t>ODBC</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посредством </w:t>
      </w:r>
      <w:r w:rsidR="00A274BA" w:rsidRPr="007D75A8">
        <w:rPr>
          <w:color w:val="252525"/>
          <w:sz w:val="28"/>
          <w:szCs w:val="28"/>
          <w:highlight w:val="lightGray"/>
        </w:rPr>
        <w:t>ODBC</w:t>
      </w:r>
      <w:r w:rsidR="00A274BA" w:rsidRPr="007D75A8">
        <w:rPr>
          <w:color w:val="252525"/>
          <w:sz w:val="28"/>
          <w:szCs w:val="28"/>
          <w:highlight w:val="lightGray"/>
          <w:lang w:val="ru-RU"/>
        </w:rPr>
        <w:t>-драйвера</w:t>
      </w:r>
      <w:r w:rsidR="00A274BA" w:rsidRPr="007D75A8">
        <w:rPr>
          <w:rStyle w:val="apple-converted-space"/>
          <w:color w:val="252525"/>
          <w:sz w:val="28"/>
          <w:szCs w:val="28"/>
        </w:rPr>
        <w:t> </w:t>
      </w:r>
      <w:r w:rsidR="00A274BA" w:rsidRPr="007D75A8">
        <w:rPr>
          <w:sz w:val="28"/>
          <w:szCs w:val="28"/>
          <w:highlight w:val="lightGray"/>
        </w:rPr>
        <w:t>MyODBC</w:t>
      </w:r>
      <w:r w:rsidR="00A274BA" w:rsidRPr="007D75A8">
        <w:rPr>
          <w:color w:val="252525"/>
          <w:sz w:val="28"/>
          <w:szCs w:val="28"/>
          <w:highlight w:val="lightGray"/>
          <w:lang w:val="ru-RU"/>
        </w:rPr>
        <w:t>.</w:t>
      </w:r>
    </w:p>
    <w:p w:rsidR="00A274BA" w:rsidRPr="007D75A8" w:rsidRDefault="00CF3BD8" w:rsidP="00F27C92">
      <w:pPr>
        <w:pStyle w:val="NormalWeb"/>
        <w:shd w:val="clear" w:color="auto" w:fill="FFFFFF"/>
        <w:spacing w:before="0" w:beforeAutospacing="0" w:after="0" w:afterAutospacing="0" w:line="360" w:lineRule="auto"/>
        <w:contextualSpacing/>
        <w:mirrorIndents/>
        <w:rPr>
          <w:color w:val="252525"/>
          <w:sz w:val="28"/>
          <w:szCs w:val="28"/>
          <w:highlight w:val="lightGray"/>
          <w:lang w:val="ru-RU"/>
        </w:rPr>
      </w:pPr>
      <w:r w:rsidRPr="007D75A8">
        <w:rPr>
          <w:color w:val="252525"/>
          <w:sz w:val="28"/>
          <w:szCs w:val="28"/>
          <w:highlight w:val="lightGray"/>
          <w:lang w:val="ru-RU"/>
        </w:rPr>
        <w:tab/>
      </w:r>
      <w:r w:rsidR="00A274BA" w:rsidRPr="007D75A8">
        <w:rPr>
          <w:color w:val="252525"/>
          <w:sz w:val="28"/>
          <w:szCs w:val="28"/>
          <w:highlight w:val="lightGray"/>
        </w:rPr>
        <w:t>MyODBC</w:t>
      </w:r>
      <w:r w:rsidR="00A274BA" w:rsidRPr="007D75A8">
        <w:rPr>
          <w:color w:val="252525"/>
          <w:sz w:val="28"/>
          <w:szCs w:val="28"/>
          <w:highlight w:val="lightGray"/>
          <w:lang w:val="ru-RU"/>
        </w:rPr>
        <w:t xml:space="preserve"> представляет собой драйвер</w:t>
      </w:r>
      <w:r w:rsidR="00A274BA" w:rsidRPr="007D75A8">
        <w:rPr>
          <w:rStyle w:val="apple-converted-space"/>
          <w:color w:val="252525"/>
          <w:sz w:val="28"/>
          <w:szCs w:val="28"/>
        </w:rPr>
        <w:t> </w:t>
      </w:r>
      <w:r w:rsidR="00A274BA" w:rsidRPr="007D75A8">
        <w:rPr>
          <w:sz w:val="28"/>
          <w:szCs w:val="28"/>
          <w:highlight w:val="lightGray"/>
        </w:rPr>
        <w:t>ODBC</w:t>
      </w:r>
      <w:r w:rsidR="00A274BA" w:rsidRPr="007D75A8">
        <w:rPr>
          <w:rStyle w:val="apple-converted-space"/>
          <w:color w:val="252525"/>
          <w:sz w:val="28"/>
          <w:szCs w:val="28"/>
        </w:rPr>
        <w:t> </w:t>
      </w:r>
      <w:r w:rsidR="00A274BA" w:rsidRPr="007D75A8">
        <w:rPr>
          <w:color w:val="252525"/>
          <w:sz w:val="28"/>
          <w:szCs w:val="28"/>
          <w:highlight w:val="lightGray"/>
          <w:lang w:val="ru-RU"/>
        </w:rPr>
        <w:t xml:space="preserve">(2.50) уровня 0 (с некоторыми возможностями уровней 1 и 2) для подсоединения совместимого с </w:t>
      </w:r>
      <w:r w:rsidR="00A274BA" w:rsidRPr="007D75A8">
        <w:rPr>
          <w:color w:val="252525"/>
          <w:sz w:val="28"/>
          <w:szCs w:val="28"/>
          <w:highlight w:val="lightGray"/>
        </w:rPr>
        <w:t>ODBC</w:t>
      </w:r>
      <w:r w:rsidR="00A274BA" w:rsidRPr="007D75A8">
        <w:rPr>
          <w:color w:val="252525"/>
          <w:sz w:val="28"/>
          <w:szCs w:val="28"/>
          <w:highlight w:val="lightGray"/>
          <w:lang w:val="ru-RU"/>
        </w:rPr>
        <w:t xml:space="preserve"> приложения к</w:t>
      </w:r>
      <w:r w:rsidR="00141B0E" w:rsidRPr="007D75A8">
        <w:rPr>
          <w:color w:val="252525"/>
          <w:sz w:val="28"/>
          <w:szCs w:val="28"/>
          <w:highlight w:val="lightGray"/>
          <w:lang w:val="ru-RU"/>
        </w:rPr>
        <w:t xml:space="preserve"> </w:t>
      </w:r>
      <w:r w:rsidR="00A274BA" w:rsidRPr="007D75A8">
        <w:rPr>
          <w:rStyle w:val="Strong"/>
          <w:b w:val="0"/>
          <w:color w:val="252525"/>
          <w:sz w:val="28"/>
          <w:szCs w:val="28"/>
        </w:rPr>
        <w:t>MySQL</w:t>
      </w:r>
      <w:r w:rsidR="00A274BA" w:rsidRPr="007D75A8">
        <w:rPr>
          <w:color w:val="252525"/>
          <w:sz w:val="28"/>
          <w:szCs w:val="28"/>
          <w:highlight w:val="lightGray"/>
          <w:lang w:val="ru-RU"/>
        </w:rPr>
        <w:t xml:space="preserve">. </w:t>
      </w:r>
      <w:r w:rsidR="00A274BA" w:rsidRPr="007D75A8">
        <w:rPr>
          <w:color w:val="252525"/>
          <w:sz w:val="28"/>
          <w:szCs w:val="28"/>
          <w:highlight w:val="lightGray"/>
        </w:rPr>
        <w:t>MyODBC</w:t>
      </w:r>
      <w:r w:rsidR="00A274BA" w:rsidRPr="007D75A8">
        <w:rPr>
          <w:color w:val="252525"/>
          <w:sz w:val="28"/>
          <w:szCs w:val="28"/>
          <w:highlight w:val="lightGray"/>
          <w:lang w:val="ru-RU"/>
        </w:rPr>
        <w:t xml:space="preserve"> работает на всех системах</w:t>
      </w:r>
      <w:r w:rsidR="00A274BA" w:rsidRPr="007D75A8">
        <w:rPr>
          <w:rStyle w:val="apple-converted-space"/>
          <w:color w:val="252525"/>
          <w:sz w:val="28"/>
          <w:szCs w:val="28"/>
        </w:rPr>
        <w:t> </w:t>
      </w:r>
      <w:r w:rsidR="00A274BA" w:rsidRPr="007D75A8">
        <w:rPr>
          <w:sz w:val="28"/>
          <w:szCs w:val="28"/>
          <w:highlight w:val="lightGray"/>
        </w:rPr>
        <w:t>Microsoft</w:t>
      </w:r>
      <w:r w:rsidR="00A274BA" w:rsidRPr="007D75A8">
        <w:rPr>
          <w:sz w:val="28"/>
          <w:szCs w:val="28"/>
          <w:highlight w:val="lightGray"/>
          <w:lang w:val="ru-RU"/>
        </w:rPr>
        <w:t xml:space="preserve"> </w:t>
      </w:r>
      <w:r w:rsidR="00A274BA" w:rsidRPr="007D75A8">
        <w:rPr>
          <w:sz w:val="28"/>
          <w:szCs w:val="28"/>
          <w:highlight w:val="lightGray"/>
        </w:rPr>
        <w:t>Windows</w:t>
      </w:r>
      <w:r w:rsidR="00A274BA" w:rsidRPr="007D75A8">
        <w:rPr>
          <w:rStyle w:val="apple-converted-space"/>
          <w:color w:val="252525"/>
          <w:sz w:val="28"/>
          <w:szCs w:val="28"/>
        </w:rPr>
        <w:t> </w:t>
      </w:r>
      <w:r w:rsidR="00A274BA" w:rsidRPr="007D75A8">
        <w:rPr>
          <w:color w:val="252525"/>
          <w:sz w:val="28"/>
          <w:szCs w:val="28"/>
          <w:highlight w:val="lightGray"/>
          <w:lang w:val="ru-RU"/>
        </w:rPr>
        <w:t>и на большинстве платформ</w:t>
      </w:r>
      <w:r w:rsidR="00A274BA" w:rsidRPr="007D75A8">
        <w:rPr>
          <w:rStyle w:val="apple-converted-space"/>
          <w:color w:val="252525"/>
          <w:sz w:val="28"/>
          <w:szCs w:val="28"/>
        </w:rPr>
        <w:t> </w:t>
      </w:r>
      <w:r w:rsidR="00A274BA" w:rsidRPr="007D75A8">
        <w:rPr>
          <w:sz w:val="28"/>
          <w:szCs w:val="28"/>
          <w:highlight w:val="lightGray"/>
        </w:rPr>
        <w:t>Unix</w:t>
      </w:r>
      <w:r w:rsidR="00A274BA" w:rsidRPr="007D75A8">
        <w:rPr>
          <w:color w:val="252525"/>
          <w:sz w:val="28"/>
          <w:szCs w:val="28"/>
          <w:highlight w:val="lightGray"/>
          <w:lang w:val="ru-RU"/>
        </w:rPr>
        <w:t>.</w:t>
      </w:r>
    </w:p>
    <w:p w:rsidR="00A274BA" w:rsidRPr="007D75A8" w:rsidRDefault="00587C16" w:rsidP="00587C16">
      <w:pPr>
        <w:pStyle w:val="Heading4"/>
        <w:shd w:val="clear" w:color="auto" w:fill="FFFFFF"/>
        <w:spacing w:before="0" w:line="360" w:lineRule="auto"/>
        <w:contextualSpacing/>
        <w:mirrorIndents/>
        <w:rPr>
          <w:rFonts w:ascii="Times New Roman" w:hAnsi="Times New Roman" w:cs="Times New Roman"/>
          <w:b w:val="0"/>
          <w:i w:val="0"/>
          <w:color w:val="000000"/>
          <w:sz w:val="28"/>
          <w:szCs w:val="28"/>
          <w:highlight w:val="lightGray"/>
          <w:lang w:val="ru-RU"/>
        </w:rPr>
      </w:pPr>
      <w:r w:rsidRPr="007D75A8">
        <w:rPr>
          <w:rStyle w:val="mw-headline"/>
          <w:rFonts w:ascii="Times New Roman" w:hAnsi="Times New Roman" w:cs="Times New Roman"/>
          <w:b w:val="0"/>
          <w:i w:val="0"/>
          <w:color w:val="000000"/>
          <w:sz w:val="28"/>
          <w:szCs w:val="28"/>
          <w:lang w:val="ru-RU"/>
        </w:rPr>
        <w:tab/>
      </w:r>
      <w:r w:rsidR="00A274BA" w:rsidRPr="007D75A8">
        <w:rPr>
          <w:rStyle w:val="mw-headline"/>
          <w:rFonts w:ascii="Times New Roman" w:hAnsi="Times New Roman" w:cs="Times New Roman"/>
          <w:b w:val="0"/>
          <w:i w:val="0"/>
          <w:color w:val="000000"/>
          <w:sz w:val="28"/>
          <w:szCs w:val="28"/>
          <w:lang w:val="ru-RU"/>
        </w:rPr>
        <w:t xml:space="preserve">Тип таблиц </w:t>
      </w:r>
      <w:r w:rsidR="00A274BA" w:rsidRPr="007D75A8">
        <w:rPr>
          <w:rStyle w:val="mw-headline"/>
          <w:rFonts w:ascii="Times New Roman" w:hAnsi="Times New Roman" w:cs="Times New Roman"/>
          <w:b w:val="0"/>
          <w:i w:val="0"/>
          <w:color w:val="000000"/>
          <w:sz w:val="28"/>
          <w:szCs w:val="28"/>
        </w:rPr>
        <w:t>Maria</w:t>
      </w:r>
      <w:r w:rsidRPr="007D75A8">
        <w:rPr>
          <w:rStyle w:val="mw-headline"/>
          <w:rFonts w:ascii="Times New Roman" w:hAnsi="Times New Roman" w:cs="Times New Roman"/>
          <w:b w:val="0"/>
          <w:i w:val="0"/>
          <w:color w:val="000000"/>
          <w:sz w:val="28"/>
          <w:szCs w:val="28"/>
          <w:lang w:val="ru-RU"/>
        </w:rPr>
        <w:t>.</w:t>
      </w:r>
      <w:r w:rsidR="002E0D2E" w:rsidRPr="007D75A8">
        <w:rPr>
          <w:rFonts w:ascii="Times New Roman" w:hAnsi="Times New Roman" w:cs="Times New Roman"/>
          <w:b w:val="0"/>
          <w:i w:val="0"/>
          <w:color w:val="000000"/>
          <w:sz w:val="28"/>
          <w:szCs w:val="28"/>
          <w:highlight w:val="lightGray"/>
          <w:lang w:val="ru-RU"/>
        </w:rPr>
        <w:t xml:space="preserve"> </w:t>
      </w:r>
      <w:r w:rsidR="00A274BA" w:rsidRPr="007D75A8">
        <w:rPr>
          <w:rFonts w:ascii="Times New Roman" w:hAnsi="Times New Roman" w:cs="Times New Roman"/>
          <w:b w:val="0"/>
          <w:i w:val="0"/>
          <w:color w:val="252525"/>
          <w:sz w:val="28"/>
          <w:szCs w:val="28"/>
          <w:highlight w:val="lightGray"/>
        </w:rPr>
        <w:t>Maria</w:t>
      </w:r>
      <w:r w:rsidR="00A274BA" w:rsidRPr="007D75A8">
        <w:rPr>
          <w:rStyle w:val="apple-converted-space"/>
          <w:rFonts w:ascii="Times New Roman" w:hAnsi="Times New Roman" w:cs="Times New Roman"/>
          <w:b w:val="0"/>
          <w:i w:val="0"/>
          <w:color w:val="252525"/>
          <w:sz w:val="28"/>
          <w:szCs w:val="28"/>
        </w:rPr>
        <w:t> </w:t>
      </w:r>
      <w:r w:rsidR="00A274BA" w:rsidRPr="007D75A8">
        <w:rPr>
          <w:rFonts w:ascii="Times New Roman" w:hAnsi="Times New Roman" w:cs="Times New Roman"/>
          <w:b w:val="0"/>
          <w:i w:val="0"/>
          <w:color w:val="252525"/>
          <w:sz w:val="28"/>
          <w:szCs w:val="28"/>
          <w:highlight w:val="lightGray"/>
          <w:lang w:val="ru-RU"/>
        </w:rPr>
        <w:t>(начиная с версии 5.2.</w:t>
      </w:r>
      <w:r w:rsidR="00A274BA" w:rsidRPr="007D75A8">
        <w:rPr>
          <w:rFonts w:ascii="Times New Roman" w:hAnsi="Times New Roman" w:cs="Times New Roman"/>
          <w:b w:val="0"/>
          <w:i w:val="0"/>
          <w:color w:val="252525"/>
          <w:sz w:val="28"/>
          <w:szCs w:val="28"/>
          <w:highlight w:val="lightGray"/>
        </w:rPr>
        <w:t>x </w:t>
      </w:r>
      <w:r w:rsidR="00A274BA" w:rsidRPr="007D75A8">
        <w:rPr>
          <w:rFonts w:ascii="Times New Roman" w:hAnsi="Times New Roman" w:cs="Times New Roman"/>
          <w:b w:val="0"/>
          <w:i w:val="0"/>
          <w:color w:val="252525"/>
          <w:sz w:val="28"/>
          <w:szCs w:val="28"/>
          <w:highlight w:val="lightGray"/>
          <w:lang w:val="ru-RU"/>
        </w:rPr>
        <w:t xml:space="preserve">— </w:t>
      </w:r>
      <w:r w:rsidR="00A274BA" w:rsidRPr="007D75A8">
        <w:rPr>
          <w:rFonts w:ascii="Times New Roman" w:hAnsi="Times New Roman" w:cs="Times New Roman"/>
          <w:b w:val="0"/>
          <w:i w:val="0"/>
          <w:color w:val="252525"/>
          <w:sz w:val="28"/>
          <w:szCs w:val="28"/>
          <w:highlight w:val="lightGray"/>
        </w:rPr>
        <w:t>Aria</w:t>
      </w:r>
      <w:r w:rsidR="00A274BA" w:rsidRPr="007D75A8">
        <w:rPr>
          <w:rFonts w:ascii="Times New Roman" w:hAnsi="Times New Roman" w:cs="Times New Roman"/>
          <w:b w:val="0"/>
          <w:i w:val="0"/>
          <w:color w:val="252525"/>
          <w:sz w:val="28"/>
          <w:szCs w:val="28"/>
          <w:highlight w:val="lightGray"/>
          <w:lang w:val="ru-RU"/>
        </w:rPr>
        <w:t>)</w:t>
      </w:r>
      <w:r w:rsidR="00A274BA" w:rsidRPr="007D75A8">
        <w:rPr>
          <w:rFonts w:ascii="Times New Roman" w:hAnsi="Times New Roman" w:cs="Times New Roman"/>
          <w:b w:val="0"/>
          <w:i w:val="0"/>
          <w:color w:val="252525"/>
          <w:sz w:val="28"/>
          <w:szCs w:val="28"/>
          <w:highlight w:val="lightGray"/>
        </w:rPr>
        <w:t> </w:t>
      </w:r>
      <w:r w:rsidR="00A274BA" w:rsidRPr="007D75A8">
        <w:rPr>
          <w:rFonts w:ascii="Times New Roman" w:hAnsi="Times New Roman" w:cs="Times New Roman"/>
          <w:b w:val="0"/>
          <w:i w:val="0"/>
          <w:color w:val="252525"/>
          <w:sz w:val="28"/>
          <w:szCs w:val="28"/>
          <w:highlight w:val="lightGray"/>
          <w:lang w:val="ru-RU"/>
        </w:rPr>
        <w:t>— расширенная версия хранилища</w:t>
      </w:r>
      <w:r w:rsidR="00A274BA" w:rsidRPr="007D75A8">
        <w:rPr>
          <w:rStyle w:val="apple-converted-space"/>
          <w:rFonts w:ascii="Times New Roman" w:hAnsi="Times New Roman" w:cs="Times New Roman"/>
          <w:b w:val="0"/>
          <w:i w:val="0"/>
          <w:color w:val="252525"/>
          <w:sz w:val="28"/>
          <w:szCs w:val="28"/>
        </w:rPr>
        <w:t> </w:t>
      </w:r>
      <w:r w:rsidR="00A274BA" w:rsidRPr="007D75A8">
        <w:rPr>
          <w:rFonts w:ascii="Times New Roman" w:hAnsi="Times New Roman" w:cs="Times New Roman"/>
          <w:b w:val="0"/>
          <w:i w:val="0"/>
          <w:color w:val="000000" w:themeColor="text1"/>
          <w:sz w:val="28"/>
          <w:szCs w:val="28"/>
          <w:highlight w:val="lightGray"/>
        </w:rPr>
        <w:t>MyISAM</w:t>
      </w:r>
      <w:r w:rsidR="00A274BA" w:rsidRPr="007D75A8">
        <w:rPr>
          <w:rFonts w:ascii="Times New Roman" w:hAnsi="Times New Roman" w:cs="Times New Roman"/>
          <w:b w:val="0"/>
          <w:i w:val="0"/>
          <w:color w:val="252525"/>
          <w:sz w:val="28"/>
          <w:szCs w:val="28"/>
          <w:highlight w:val="lightGray"/>
          <w:lang w:val="ru-RU"/>
        </w:rPr>
        <w:t>, с добавлением средств сохранения целостности данных после краха.</w:t>
      </w:r>
    </w:p>
    <w:p w:rsidR="00A274BA" w:rsidRPr="007D75A8" w:rsidRDefault="00A274BA" w:rsidP="00F27C92">
      <w:pPr>
        <w:pStyle w:val="NormalWeb"/>
        <w:shd w:val="clear" w:color="auto" w:fill="FFFFFF"/>
        <w:spacing w:before="0" w:beforeAutospacing="0" w:after="0" w:afterAutospacing="0" w:line="360" w:lineRule="auto"/>
        <w:contextualSpacing/>
        <w:mirrorIndents/>
        <w:rPr>
          <w:color w:val="252525"/>
          <w:sz w:val="28"/>
          <w:szCs w:val="28"/>
          <w:highlight w:val="lightGray"/>
        </w:rPr>
      </w:pPr>
      <w:r w:rsidRPr="007D75A8">
        <w:rPr>
          <w:color w:val="252525"/>
          <w:sz w:val="28"/>
          <w:szCs w:val="28"/>
          <w:highlight w:val="lightGray"/>
        </w:rPr>
        <w:t>Основные достоинства Maria.</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rPr>
      </w:pPr>
      <w:r w:rsidRPr="007D75A8">
        <w:rPr>
          <w:rFonts w:ascii="Times New Roman" w:hAnsi="Times New Roman" w:cs="Times New Roman"/>
          <w:color w:val="252525"/>
          <w:sz w:val="28"/>
          <w:szCs w:val="28"/>
          <w:highlight w:val="lightGray"/>
          <w:lang w:val="ru-RU"/>
        </w:rPr>
        <w:t xml:space="preserve">В случае краха производится откат результатов выполнения текущей операции или возврат в состояние до команды </w:t>
      </w:r>
      <w:r w:rsidRPr="007D75A8">
        <w:rPr>
          <w:rFonts w:ascii="Times New Roman" w:hAnsi="Times New Roman" w:cs="Times New Roman"/>
          <w:color w:val="252525"/>
          <w:sz w:val="28"/>
          <w:szCs w:val="28"/>
          <w:highlight w:val="lightGray"/>
        </w:rPr>
        <w:t>LOCK</w:t>
      </w:r>
      <w:r w:rsidRPr="007D75A8">
        <w:rPr>
          <w:rFonts w:ascii="Times New Roman" w:hAnsi="Times New Roman" w:cs="Times New Roman"/>
          <w:color w:val="252525"/>
          <w:sz w:val="28"/>
          <w:szCs w:val="28"/>
          <w:highlight w:val="lightGray"/>
          <w:lang w:val="ru-RU"/>
        </w:rPr>
        <w:t xml:space="preserve"> </w:t>
      </w:r>
      <w:r w:rsidRPr="007D75A8">
        <w:rPr>
          <w:rFonts w:ascii="Times New Roman" w:hAnsi="Times New Roman" w:cs="Times New Roman"/>
          <w:color w:val="252525"/>
          <w:sz w:val="28"/>
          <w:szCs w:val="28"/>
          <w:highlight w:val="lightGray"/>
        </w:rPr>
        <w:t>TABLES</w:t>
      </w:r>
      <w:r w:rsidRPr="007D75A8">
        <w:rPr>
          <w:rFonts w:ascii="Times New Roman" w:hAnsi="Times New Roman" w:cs="Times New Roman"/>
          <w:color w:val="252525"/>
          <w:sz w:val="28"/>
          <w:szCs w:val="28"/>
          <w:highlight w:val="lightGray"/>
          <w:lang w:val="ru-RU"/>
        </w:rPr>
        <w:t xml:space="preserve">. </w:t>
      </w:r>
      <w:r w:rsidRPr="007D75A8">
        <w:rPr>
          <w:rFonts w:ascii="Times New Roman" w:hAnsi="Times New Roman" w:cs="Times New Roman"/>
          <w:color w:val="252525"/>
          <w:sz w:val="28"/>
          <w:szCs w:val="28"/>
          <w:highlight w:val="lightGray"/>
        </w:rPr>
        <w:t>Реализация через ведение лога операций.</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Возможность восстановления состояния из любой точки в журнале операций, включая поддержку </w:t>
      </w:r>
      <w:r w:rsidRPr="007D75A8">
        <w:rPr>
          <w:rFonts w:ascii="Times New Roman" w:hAnsi="Times New Roman" w:cs="Times New Roman"/>
          <w:color w:val="252525"/>
          <w:sz w:val="28"/>
          <w:szCs w:val="28"/>
          <w:highlight w:val="lightGray"/>
        </w:rPr>
        <w:t>CREATE</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DROP</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RENAME</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TRUNCATE</w:t>
      </w:r>
      <w:r w:rsidRPr="007D75A8">
        <w:rPr>
          <w:rFonts w:ascii="Times New Roman" w:hAnsi="Times New Roman" w:cs="Times New Roman"/>
          <w:color w:val="252525"/>
          <w:sz w:val="28"/>
          <w:szCs w:val="28"/>
          <w:highlight w:val="lightGray"/>
          <w:lang w:val="ru-RU"/>
        </w:rPr>
        <w:t>. Может быть использовано для создания инкрементальных резервных копий, через периодическое копирование журнала операций.</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Поддержка всех форматов столбцов </w:t>
      </w:r>
      <w:r w:rsidRPr="007D75A8">
        <w:rPr>
          <w:rFonts w:ascii="Times New Roman" w:hAnsi="Times New Roman" w:cs="Times New Roman"/>
          <w:color w:val="252525"/>
          <w:sz w:val="28"/>
          <w:szCs w:val="28"/>
          <w:highlight w:val="lightGray"/>
        </w:rPr>
        <w:t>MyISAM</w:t>
      </w:r>
      <w:r w:rsidRPr="007D75A8">
        <w:rPr>
          <w:rFonts w:ascii="Times New Roman" w:hAnsi="Times New Roman" w:cs="Times New Roman"/>
          <w:color w:val="252525"/>
          <w:sz w:val="28"/>
          <w:szCs w:val="28"/>
          <w:highlight w:val="lightGray"/>
          <w:lang w:val="ru-RU"/>
        </w:rPr>
        <w:t>, расширена новым форматом «</w:t>
      </w:r>
      <w:r w:rsidRPr="007D75A8">
        <w:rPr>
          <w:rFonts w:ascii="Times New Roman" w:hAnsi="Times New Roman" w:cs="Times New Roman"/>
          <w:color w:val="252525"/>
          <w:sz w:val="28"/>
          <w:szCs w:val="28"/>
          <w:highlight w:val="lightGray"/>
        </w:rPr>
        <w:t>rows</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in</w:t>
      </w:r>
      <w:r w:rsidRPr="007D75A8">
        <w:rPr>
          <w:rFonts w:ascii="Times New Roman" w:hAnsi="Times New Roman" w:cs="Times New Roman"/>
          <w:color w:val="252525"/>
          <w:sz w:val="28"/>
          <w:szCs w:val="28"/>
          <w:highlight w:val="lightGray"/>
          <w:lang w:val="ru-RU"/>
        </w:rPr>
        <w:t>-</w:t>
      </w:r>
      <w:r w:rsidRPr="007D75A8">
        <w:rPr>
          <w:rFonts w:ascii="Times New Roman" w:hAnsi="Times New Roman" w:cs="Times New Roman"/>
          <w:color w:val="252525"/>
          <w:sz w:val="28"/>
          <w:szCs w:val="28"/>
          <w:highlight w:val="lightGray"/>
        </w:rPr>
        <w:t>block</w:t>
      </w:r>
      <w:r w:rsidRPr="007D75A8">
        <w:rPr>
          <w:rFonts w:ascii="Times New Roman" w:hAnsi="Times New Roman" w:cs="Times New Roman"/>
          <w:color w:val="252525"/>
          <w:sz w:val="28"/>
          <w:szCs w:val="28"/>
          <w:highlight w:val="lightGray"/>
          <w:lang w:val="ru-RU"/>
        </w:rPr>
        <w:t>», использующим страничный способ хранения данных, при котором данные в столбцах могут кэшироваться.</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В будущем будет реализовано два режима: транзакционный и без отражения в журнале транзакций, для некритичных данных.</w:t>
      </w:r>
    </w:p>
    <w:p w:rsidR="00A274BA" w:rsidRPr="007D75A8" w:rsidRDefault="00A274BA" w:rsidP="00F27C92">
      <w:pPr>
        <w:numPr>
          <w:ilvl w:val="0"/>
          <w:numId w:val="5"/>
        </w:numPr>
        <w:shd w:val="clear" w:color="auto" w:fill="FFFFFF"/>
        <w:spacing w:after="0" w:line="360" w:lineRule="auto"/>
        <w:ind w:left="384"/>
        <w:contextualSpacing/>
        <w:mirrorIndents/>
        <w:rPr>
          <w:rFonts w:ascii="Times New Roman" w:hAnsi="Times New Roman" w:cs="Times New Roman"/>
          <w:color w:val="252525"/>
          <w:sz w:val="28"/>
          <w:szCs w:val="28"/>
          <w:highlight w:val="lightGray"/>
          <w:lang w:val="ru-RU"/>
        </w:rPr>
      </w:pPr>
      <w:r w:rsidRPr="007D75A8">
        <w:rPr>
          <w:rFonts w:ascii="Times New Roman" w:hAnsi="Times New Roman" w:cs="Times New Roman"/>
          <w:color w:val="252525"/>
          <w:sz w:val="28"/>
          <w:szCs w:val="28"/>
          <w:highlight w:val="lightGray"/>
          <w:lang w:val="ru-RU"/>
        </w:rPr>
        <w:t xml:space="preserve">Размер страницы данных равен 8Кб (в </w:t>
      </w:r>
      <w:r w:rsidRPr="007D75A8">
        <w:rPr>
          <w:rFonts w:ascii="Times New Roman" w:hAnsi="Times New Roman" w:cs="Times New Roman"/>
          <w:color w:val="252525"/>
          <w:sz w:val="28"/>
          <w:szCs w:val="28"/>
          <w:highlight w:val="lightGray"/>
        </w:rPr>
        <w:t>MyISAM</w:t>
      </w:r>
      <w:r w:rsidRPr="007D75A8">
        <w:rPr>
          <w:rFonts w:ascii="Times New Roman" w:hAnsi="Times New Roman" w:cs="Times New Roman"/>
          <w:color w:val="252525"/>
          <w:sz w:val="28"/>
          <w:szCs w:val="28"/>
          <w:highlight w:val="lightGray"/>
          <w:lang w:val="ru-RU"/>
        </w:rPr>
        <w:t xml:space="preserve"> 1Кб), что позволяет достичь более высокой производительности для индексов по полям фиксированного размера, но медленнее в случае индексирования ключей переменной длины.</w:t>
      </w:r>
    </w:p>
    <w:p w:rsidR="00287FEF" w:rsidRPr="007D75A8" w:rsidRDefault="00587C16" w:rsidP="00287FEF">
      <w:pPr>
        <w:jc w:val="both"/>
        <w:rPr>
          <w:rFonts w:ascii="Times New Roman" w:hAnsi="Times New Roman" w:cs="Times New Roman"/>
          <w:b/>
          <w:color w:val="252525"/>
          <w:sz w:val="28"/>
          <w:szCs w:val="28"/>
          <w:highlight w:val="lightGray"/>
          <w:lang w:val="ru-RU"/>
        </w:rPr>
      </w:pPr>
      <w:r w:rsidRPr="007D75A8">
        <w:rPr>
          <w:rFonts w:ascii="Times New Roman" w:hAnsi="Times New Roman" w:cs="Times New Roman"/>
          <w:b/>
          <w:color w:val="252525"/>
          <w:sz w:val="28"/>
          <w:szCs w:val="28"/>
          <w:highlight w:val="lightGray"/>
          <w:lang w:val="ru-RU"/>
        </w:rPr>
        <w:tab/>
      </w:r>
      <w:r w:rsidR="00D54DFB" w:rsidRPr="007D75A8">
        <w:rPr>
          <w:rFonts w:ascii="Times New Roman" w:hAnsi="Times New Roman" w:cs="Times New Roman"/>
          <w:b/>
          <w:color w:val="252525"/>
          <w:sz w:val="28"/>
          <w:szCs w:val="28"/>
          <w:highlight w:val="lightGray"/>
          <w:lang w:val="ru-RU"/>
        </w:rPr>
        <w:t>4</w:t>
      </w:r>
      <w:r w:rsidR="00287FEF" w:rsidRPr="007D75A8">
        <w:rPr>
          <w:rFonts w:ascii="Times New Roman" w:hAnsi="Times New Roman" w:cs="Times New Roman"/>
          <w:b/>
          <w:color w:val="252525"/>
          <w:sz w:val="28"/>
          <w:szCs w:val="28"/>
          <w:highlight w:val="lightGray"/>
          <w:lang w:val="ru-RU"/>
        </w:rPr>
        <w:t>.1.3 Операционная система FreeBSD и почему именно она</w:t>
      </w:r>
    </w:p>
    <w:p w:rsidR="00287FEF" w:rsidRPr="007D75A8" w:rsidRDefault="00287FEF" w:rsidP="00287FEF">
      <w:pPr>
        <w:pStyle w:val="NormalWeb"/>
        <w:shd w:val="clear" w:color="auto" w:fill="FFFFFF"/>
        <w:spacing w:before="0" w:beforeAutospacing="0" w:after="0" w:afterAutospacing="0" w:line="360" w:lineRule="auto"/>
        <w:contextualSpacing/>
        <w:mirrorIndents/>
        <w:jc w:val="both"/>
        <w:rPr>
          <w:color w:val="222222"/>
          <w:sz w:val="28"/>
          <w:szCs w:val="28"/>
          <w:highlight w:val="lightGray"/>
          <w:lang w:val="ru-RU"/>
        </w:rPr>
      </w:pPr>
      <w:r w:rsidRPr="007D75A8">
        <w:rPr>
          <w:b/>
          <w:color w:val="252525"/>
          <w:sz w:val="28"/>
          <w:szCs w:val="28"/>
          <w:highlight w:val="lightGray"/>
          <w:lang w:val="ru-RU"/>
        </w:rPr>
        <w:lastRenderedPageBreak/>
        <w:tab/>
      </w:r>
      <w:r w:rsidRPr="007D75A8">
        <w:rPr>
          <w:color w:val="222222"/>
          <w:sz w:val="28"/>
          <w:szCs w:val="28"/>
          <w:highlight w:val="lightGray"/>
          <w:lang w:val="ru-RU"/>
        </w:rPr>
        <w:t>Если в вопросе</w:t>
      </w:r>
      <w:r w:rsidRPr="007D75A8">
        <w:rPr>
          <w:color w:val="222222"/>
          <w:sz w:val="28"/>
          <w:szCs w:val="28"/>
          <w:highlight w:val="lightGray"/>
        </w:rPr>
        <w:t> </w:t>
      </w:r>
      <w:r w:rsidRPr="007D75A8">
        <w:rPr>
          <w:color w:val="000000" w:themeColor="text1"/>
          <w:sz w:val="28"/>
          <w:szCs w:val="28"/>
          <w:highlight w:val="lightGray"/>
        </w:rPr>
        <w:t>Linux</w:t>
      </w:r>
      <w:r w:rsidRPr="007D75A8">
        <w:rPr>
          <w:color w:val="000000" w:themeColor="text1"/>
          <w:sz w:val="28"/>
          <w:szCs w:val="28"/>
          <w:highlight w:val="lightGray"/>
          <w:lang w:val="ru-RU"/>
        </w:rPr>
        <w:t xml:space="preserve"> против </w:t>
      </w:r>
      <w:r w:rsidRPr="007D75A8">
        <w:rPr>
          <w:color w:val="000000" w:themeColor="text1"/>
          <w:sz w:val="28"/>
          <w:szCs w:val="28"/>
          <w:highlight w:val="lightGray"/>
        </w:rPr>
        <w:t>Windows</w:t>
      </w:r>
      <w:r w:rsidRPr="007D75A8">
        <w:rPr>
          <w:color w:val="222222"/>
          <w:sz w:val="28"/>
          <w:szCs w:val="28"/>
          <w:highlight w:val="lightGray"/>
        </w:rPr>
        <w:t> </w:t>
      </w:r>
      <w:r w:rsidRPr="007D75A8">
        <w:rPr>
          <w:color w:val="222222"/>
          <w:sz w:val="28"/>
          <w:szCs w:val="28"/>
          <w:highlight w:val="lightGray"/>
          <w:lang w:val="ru-RU"/>
        </w:rPr>
        <w:t>все преимущества и недостатки сравниваемых ОС более-менее ясны, то в вопросе «</w:t>
      </w:r>
      <w:r w:rsidRPr="007D75A8">
        <w:rPr>
          <w:color w:val="222222"/>
          <w:sz w:val="28"/>
          <w:szCs w:val="28"/>
          <w:highlight w:val="lightGray"/>
        </w:rPr>
        <w:t>FreeBSD</w:t>
      </w:r>
      <w:r w:rsidRPr="007D75A8">
        <w:rPr>
          <w:color w:val="222222"/>
          <w:sz w:val="28"/>
          <w:szCs w:val="28"/>
          <w:highlight w:val="lightGray"/>
          <w:lang w:val="ru-RU"/>
        </w:rPr>
        <w:t xml:space="preserve"> против </w:t>
      </w:r>
      <w:r w:rsidRPr="007D75A8">
        <w:rPr>
          <w:color w:val="222222"/>
          <w:sz w:val="28"/>
          <w:szCs w:val="28"/>
          <w:highlight w:val="lightGray"/>
        </w:rPr>
        <w:t>Linux</w:t>
      </w:r>
      <w:r w:rsidRPr="007D75A8">
        <w:rPr>
          <w:color w:val="222222"/>
          <w:sz w:val="28"/>
          <w:szCs w:val="28"/>
          <w:highlight w:val="lightGray"/>
          <w:lang w:val="ru-RU"/>
        </w:rPr>
        <w:t>» все не так просто.</w:t>
      </w:r>
    </w:p>
    <w:p w:rsidR="00287FEF" w:rsidRPr="007D75A8" w:rsidRDefault="00587C16" w:rsidP="00E46ACB">
      <w:pPr>
        <w:shd w:val="clear" w:color="auto" w:fill="FFFFFF"/>
        <w:spacing w:after="0" w:line="360" w:lineRule="auto"/>
        <w:contextualSpacing/>
        <w:mirrorIndents/>
        <w:jc w:val="both"/>
        <w:outlineLvl w:val="2"/>
        <w:rPr>
          <w:rFonts w:ascii="Times New Roman" w:eastAsia="Times New Roman" w:hAnsi="Times New Roman" w:cs="Times New Roman"/>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bCs/>
          <w:sz w:val="28"/>
          <w:szCs w:val="28"/>
          <w:highlight w:val="lightGray"/>
          <w:lang w:val="ru-RU"/>
        </w:rPr>
        <w:t xml:space="preserve"> — не операционная система</w:t>
      </w:r>
      <w:r w:rsidR="005D3978" w:rsidRPr="007D75A8">
        <w:rPr>
          <w:rFonts w:ascii="Times New Roman" w:eastAsia="Times New Roman" w:hAnsi="Times New Roman" w:cs="Times New Roman"/>
          <w:bCs/>
          <w:sz w:val="28"/>
          <w:szCs w:val="28"/>
          <w:highlight w:val="lightGray"/>
          <w:lang w:val="ru-RU"/>
        </w:rPr>
        <w:t>, в</w:t>
      </w:r>
      <w:r w:rsidR="00287FEF" w:rsidRPr="007D75A8">
        <w:rPr>
          <w:rFonts w:ascii="Times New Roman" w:eastAsia="Times New Roman" w:hAnsi="Times New Roman" w:cs="Times New Roman"/>
          <w:sz w:val="28"/>
          <w:szCs w:val="28"/>
          <w:highlight w:val="lightGray"/>
          <w:lang w:val="ru-RU"/>
        </w:rPr>
        <w:t>ажно понимать различия между</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операционной системой</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и</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ядром операционной системы. Так вот, </w:t>
      </w:r>
      <w:r w:rsidR="00287FEF" w:rsidRPr="007D75A8">
        <w:rPr>
          <w:rFonts w:ascii="Times New Roman" w:eastAsia="Times New Roman" w:hAnsi="Times New Roman" w:cs="Times New Roman"/>
          <w:sz w:val="28"/>
          <w:szCs w:val="28"/>
          <w:highlight w:val="lightGray"/>
        </w:rPr>
        <w:t>FreeBSD</w:t>
      </w:r>
      <w:r w:rsidR="00287FEF" w:rsidRPr="007D75A8">
        <w:rPr>
          <w:rFonts w:ascii="Times New Roman" w:eastAsia="Times New Roman" w:hAnsi="Times New Roman" w:cs="Times New Roman"/>
          <w:sz w:val="28"/>
          <w:szCs w:val="28"/>
          <w:highlight w:val="lightGray"/>
          <w:lang w:val="ru-RU"/>
        </w:rPr>
        <w:t xml:space="preserve"> — это операционная система.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 это ядро операционной системы. </w:t>
      </w:r>
      <w:r w:rsidR="00287FEF" w:rsidRPr="007D75A8">
        <w:rPr>
          <w:rFonts w:ascii="Times New Roman" w:eastAsia="Times New Roman" w:hAnsi="Times New Roman" w:cs="Times New Roman"/>
          <w:sz w:val="28"/>
          <w:szCs w:val="28"/>
          <w:highlight w:val="lightGray"/>
        </w:rPr>
        <w:t>Ubuntu</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Gentoo</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Arch</w:t>
      </w:r>
      <w:r w:rsidR="00287FEF" w:rsidRPr="007D75A8">
        <w:rPr>
          <w:rFonts w:ascii="Times New Roman" w:eastAsia="Times New Roman" w:hAnsi="Times New Roman" w:cs="Times New Roman"/>
          <w:sz w:val="28"/>
          <w:szCs w:val="28"/>
          <w:highlight w:val="lightGray"/>
          <w:lang w:val="ru-RU"/>
        </w:rPr>
        <w:t xml:space="preserve">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и </w:t>
      </w:r>
      <w:r w:rsidR="00287FEF" w:rsidRPr="007D75A8">
        <w:rPr>
          <w:rFonts w:ascii="Times New Roman" w:eastAsia="Times New Roman" w:hAnsi="Times New Roman" w:cs="Times New Roman"/>
          <w:sz w:val="28"/>
          <w:szCs w:val="28"/>
          <w:highlight w:val="lightGray"/>
        </w:rPr>
        <w:t>SuSe</w:t>
      </w:r>
      <w:r w:rsidR="00287FEF" w:rsidRPr="007D75A8">
        <w:rPr>
          <w:rFonts w:ascii="Times New Roman" w:eastAsia="Times New Roman" w:hAnsi="Times New Roman" w:cs="Times New Roman"/>
          <w:sz w:val="28"/>
          <w:szCs w:val="28"/>
          <w:highlight w:val="lightGray"/>
          <w:lang w:val="ru-RU"/>
        </w:rPr>
        <w:t xml:space="preserve"> — это</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bCs/>
          <w:sz w:val="28"/>
          <w:szCs w:val="28"/>
          <w:highlight w:val="lightGray"/>
          <w:lang w:val="ru-RU"/>
        </w:rPr>
        <w:t xml:space="preserve">дистрибутивы </w:t>
      </w:r>
      <w:r w:rsidR="00287FEF" w:rsidRPr="007D75A8">
        <w:rPr>
          <w:rFonts w:ascii="Times New Roman" w:eastAsia="Times New Roman" w:hAnsi="Times New Roman" w:cs="Times New Roman"/>
          <w:bCs/>
          <w:sz w:val="28"/>
          <w:szCs w:val="28"/>
          <w:highlight w:val="lightGray"/>
        </w:rPr>
        <w:t>Linux</w:t>
      </w:r>
      <w:r w:rsidR="00287FEF" w:rsidRPr="007D75A8">
        <w:rPr>
          <w:rFonts w:ascii="Times New Roman" w:eastAsia="Times New Roman" w:hAnsi="Times New Roman" w:cs="Times New Roman"/>
          <w:sz w:val="28"/>
          <w:szCs w:val="28"/>
          <w:highlight w:val="lightGray"/>
          <w:lang w:val="ru-RU"/>
        </w:rPr>
        <w:t xml:space="preserve">, то есть операционные системы (плюс инсталятор, менеджер пакетов и тд), основанные на </w:t>
      </w:r>
      <w:r w:rsidR="00287FEF" w:rsidRPr="007D75A8">
        <w:rPr>
          <w:rFonts w:ascii="Times New Roman" w:eastAsia="Times New Roman" w:hAnsi="Times New Roman" w:cs="Times New Roman"/>
          <w:sz w:val="28"/>
          <w:szCs w:val="28"/>
          <w:highlight w:val="lightGray"/>
        </w:rPr>
        <w:t>Linux</w:t>
      </w:r>
      <w:r w:rsidR="00287FEF" w:rsidRPr="007D75A8">
        <w:rPr>
          <w:rFonts w:ascii="Times New Roman" w:eastAsia="Times New Roman" w:hAnsi="Times New Roman" w:cs="Times New Roman"/>
          <w:sz w:val="28"/>
          <w:szCs w:val="28"/>
          <w:highlight w:val="lightGray"/>
          <w:lang w:val="ru-RU"/>
        </w:rPr>
        <w:t>. Всего существует</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несколько сотен</w:t>
      </w:r>
      <w:r w:rsidR="00287FEF" w:rsidRPr="007D75A8">
        <w:rPr>
          <w:rFonts w:ascii="Times New Roman" w:eastAsia="Times New Roman" w:hAnsi="Times New Roman" w:cs="Times New Roman"/>
          <w:sz w:val="28"/>
          <w:szCs w:val="28"/>
          <w:highlight w:val="lightGray"/>
        </w:rPr>
        <w:t> </w:t>
      </w:r>
      <w:r w:rsidR="00287FEF" w:rsidRPr="007D75A8">
        <w:rPr>
          <w:rFonts w:ascii="Times New Roman" w:eastAsia="Times New Roman" w:hAnsi="Times New Roman" w:cs="Times New Roman"/>
          <w:sz w:val="28"/>
          <w:szCs w:val="28"/>
          <w:highlight w:val="lightGray"/>
          <w:lang w:val="ru-RU"/>
        </w:rPr>
        <w:t xml:space="preserve">дистрибутивов </w:t>
      </w:r>
      <w:r w:rsidR="00287FEF" w:rsidRPr="007D75A8">
        <w:rPr>
          <w:rFonts w:ascii="Times New Roman" w:eastAsia="Times New Roman" w:hAnsi="Times New Roman" w:cs="Times New Roman"/>
          <w:sz w:val="28"/>
          <w:szCs w:val="28"/>
          <w:highlight w:val="lightGray"/>
        </w:rPr>
        <w:t>L</w:t>
      </w:r>
      <w:r w:rsidR="00287FEF" w:rsidRPr="007D75A8">
        <w:rPr>
          <w:rFonts w:ascii="Times New Roman" w:eastAsia="Times New Roman" w:hAnsi="Times New Roman" w:cs="Times New Roman"/>
          <w:sz w:val="28"/>
          <w:szCs w:val="28"/>
          <w:highlight w:val="lightGray"/>
        </w:rPr>
        <w:t>i</w:t>
      </w:r>
      <w:r w:rsidR="00287FEF" w:rsidRPr="007D75A8">
        <w:rPr>
          <w:rFonts w:ascii="Times New Roman" w:eastAsia="Times New Roman" w:hAnsi="Times New Roman" w:cs="Times New Roman"/>
          <w:sz w:val="28"/>
          <w:szCs w:val="28"/>
          <w:highlight w:val="lightGray"/>
        </w:rPr>
        <w:t>nux</w:t>
      </w:r>
      <w:r w:rsidR="00287FEF" w:rsidRPr="007D75A8">
        <w:rPr>
          <w:rFonts w:ascii="Times New Roman" w:eastAsia="Times New Roman" w:hAnsi="Times New Roman" w:cs="Times New Roman"/>
          <w:sz w:val="28"/>
          <w:szCs w:val="28"/>
          <w:highlight w:val="lightGray"/>
          <w:lang w:val="ru-RU"/>
        </w:rPr>
        <w:t xml:space="preserve"> и все они довольно сильно между собой различаются.</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Допустим, мы установили </w:t>
      </w:r>
      <w:r w:rsidR="00287FEF" w:rsidRPr="007D75A8">
        <w:rPr>
          <w:rFonts w:ascii="Times New Roman" w:eastAsia="Times New Roman" w:hAnsi="Times New Roman" w:cs="Times New Roman"/>
          <w:color w:val="222222"/>
          <w:sz w:val="28"/>
          <w:szCs w:val="28"/>
          <w:highlight w:val="lightGray"/>
        </w:rPr>
        <w:t>Ubuntu</w:t>
      </w:r>
      <w:r w:rsidR="00287FEF" w:rsidRPr="007D75A8">
        <w:rPr>
          <w:rFonts w:ascii="Times New Roman" w:eastAsia="Times New Roman" w:hAnsi="Times New Roman" w:cs="Times New Roman"/>
          <w:color w:val="222222"/>
          <w:sz w:val="28"/>
          <w:szCs w:val="28"/>
          <w:highlight w:val="lightGray"/>
          <w:lang w:val="ru-RU"/>
        </w:rPr>
        <w:t xml:space="preserve"> и какое-то время пользовались этим дистрибутивом. Пользовались-пользовались, и в какой-то момент решили, что нам что-то не вполне в нем нравится. Что делать? Переходить на другую операционную систему, например </w:t>
      </w:r>
      <w:r w:rsidR="00287FEF" w:rsidRPr="007D75A8">
        <w:rPr>
          <w:rFonts w:ascii="Times New Roman" w:eastAsia="Times New Roman" w:hAnsi="Times New Roman" w:cs="Times New Roman"/>
          <w:color w:val="222222"/>
          <w:sz w:val="28"/>
          <w:szCs w:val="28"/>
          <w:highlight w:val="lightGray"/>
        </w:rPr>
        <w:t>Gentoo</w:t>
      </w:r>
      <w:r w:rsidR="00287FEF" w:rsidRPr="007D75A8">
        <w:rPr>
          <w:rFonts w:ascii="Times New Roman" w:eastAsia="Times New Roman" w:hAnsi="Times New Roman" w:cs="Times New Roman"/>
          <w:color w:val="222222"/>
          <w:sz w:val="28"/>
          <w:szCs w:val="28"/>
          <w:highlight w:val="lightGray"/>
          <w:lang w:val="ru-RU"/>
        </w:rPr>
        <w:t>. И изучать, как там под ней устанавливается софт, где хранятся конфигурационные файлы и тд.</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В отличие от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не ограничивает наш выбор ни в чем.</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Ни в способе установки программ, ни в используемом оконном менеджере или фаерволе, ни в настройках ядра и способе его обновления. Потому что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bCs/>
          <w:color w:val="222222"/>
          <w:sz w:val="28"/>
          <w:szCs w:val="28"/>
          <w:highlight w:val="lightGray"/>
          <w:lang w:val="ru-RU"/>
        </w:rPr>
        <w:t>одна</w:t>
      </w:r>
      <w:r w:rsidRPr="007D75A8">
        <w:rPr>
          <w:rFonts w:ascii="Times New Roman" w:eastAsia="Times New Roman" w:hAnsi="Times New Roman" w:cs="Times New Roman"/>
          <w:color w:val="222222"/>
          <w:sz w:val="28"/>
          <w:szCs w:val="28"/>
          <w:highlight w:val="lightGray"/>
          <w:lang w:val="ru-RU"/>
        </w:rPr>
        <w:t>операционная система и никто не пытается заточить ее только под определенный круг пользователей. Хотим — устанавливаем софт из бинарных пакетов (пакеджей), хотим — компилируем из исходников (портов). Хотим оконный менеджер — выбираем любой от</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KDE</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до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666666"/>
          <w:sz w:val="28"/>
          <w:szCs w:val="28"/>
          <w:highlight w:val="lightGray"/>
        </w:rPr>
        <w:t>Awesome</w:t>
      </w:r>
      <w:r w:rsidRPr="007D75A8">
        <w:rPr>
          <w:rFonts w:ascii="Times New Roman" w:eastAsia="Times New Roman" w:hAnsi="Times New Roman" w:cs="Times New Roman"/>
          <w:color w:val="222222"/>
          <w:sz w:val="28"/>
          <w:szCs w:val="28"/>
          <w:highlight w:val="lightGray"/>
          <w:lang w:val="ru-RU"/>
        </w:rPr>
        <w:t>. Не нравится фаервол по умолчанию (</w:t>
      </w:r>
      <w:r w:rsidRPr="007D75A8">
        <w:rPr>
          <w:rFonts w:ascii="Times New Roman" w:eastAsia="Times New Roman" w:hAnsi="Times New Roman" w:cs="Times New Roman"/>
          <w:color w:val="222222"/>
          <w:sz w:val="28"/>
          <w:szCs w:val="28"/>
          <w:highlight w:val="lightGray"/>
        </w:rPr>
        <w:t>ipfw</w:t>
      </w:r>
      <w:r w:rsidRPr="007D75A8">
        <w:rPr>
          <w:rFonts w:ascii="Times New Roman" w:eastAsia="Times New Roman" w:hAnsi="Times New Roman" w:cs="Times New Roman"/>
          <w:color w:val="222222"/>
          <w:sz w:val="28"/>
          <w:szCs w:val="28"/>
          <w:highlight w:val="lightGray"/>
          <w:lang w:val="ru-RU"/>
        </w:rPr>
        <w:t xml:space="preserve">), ставим </w:t>
      </w:r>
      <w:r w:rsidRPr="007D75A8">
        <w:rPr>
          <w:rFonts w:ascii="Times New Roman" w:eastAsia="Times New Roman" w:hAnsi="Times New Roman" w:cs="Times New Roman"/>
          <w:color w:val="222222"/>
          <w:sz w:val="28"/>
          <w:szCs w:val="28"/>
          <w:highlight w:val="lightGray"/>
        </w:rPr>
        <w:t>pf</w:t>
      </w:r>
      <w:r w:rsidRPr="007D75A8">
        <w:rPr>
          <w:rFonts w:ascii="Times New Roman" w:eastAsia="Times New Roman" w:hAnsi="Times New Roman" w:cs="Times New Roman"/>
          <w:color w:val="222222"/>
          <w:sz w:val="28"/>
          <w:szCs w:val="28"/>
          <w:highlight w:val="lightGray"/>
          <w:lang w:val="ru-RU"/>
        </w:rPr>
        <w:t xml:space="preserve">. Нужен сервер — получаем сервер, нужна рабочая станция — получаем рабочую станцию. Насколько мне известно, ни один дистрибутив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не обладает такой гибкостью и не предоставляет такой свободы выбора, как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w:t>
      </w:r>
    </w:p>
    <w:p w:rsidR="00287FEF" w:rsidRPr="007D75A8" w:rsidRDefault="00E46ACB"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lastRenderedPageBreak/>
        <w:tab/>
      </w:r>
      <w:r w:rsidR="00287FEF" w:rsidRPr="007D75A8">
        <w:rPr>
          <w:rFonts w:ascii="Times New Roman" w:eastAsia="Times New Roman" w:hAnsi="Times New Roman" w:cs="Times New Roman"/>
          <w:color w:val="222222"/>
          <w:sz w:val="28"/>
          <w:szCs w:val="28"/>
          <w:highlight w:val="lightGray"/>
          <w:lang w:val="ru-RU"/>
        </w:rPr>
        <w:t xml:space="preserve">Есть и другие проблемы, связанные с тем, что разработкой ядра </w:t>
      </w:r>
      <w:r w:rsidR="00287FEF" w:rsidRPr="007D75A8">
        <w:rPr>
          <w:rFonts w:ascii="Times New Roman" w:eastAsia="Times New Roman" w:hAnsi="Times New Roman" w:cs="Times New Roman"/>
          <w:color w:val="222222"/>
          <w:sz w:val="28"/>
          <w:szCs w:val="28"/>
          <w:highlight w:val="lightGray"/>
        </w:rPr>
        <w:t>Linux</w:t>
      </w:r>
      <w:r w:rsidR="00287FEF" w:rsidRPr="007D75A8">
        <w:rPr>
          <w:rFonts w:ascii="Times New Roman" w:eastAsia="Times New Roman" w:hAnsi="Times New Roman" w:cs="Times New Roman"/>
          <w:color w:val="222222"/>
          <w:sz w:val="28"/>
          <w:szCs w:val="28"/>
          <w:highlight w:val="lightGray"/>
          <w:lang w:val="ru-RU"/>
        </w:rPr>
        <w:t xml:space="preserve"> и операционных систем на его основе занимаются разные люди. Но на мой взгляд они менее серьезны, чем описанная выше.</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намного безопаснее </w:t>
      </w:r>
      <w:r w:rsidRPr="007D75A8">
        <w:rPr>
          <w:rFonts w:ascii="Times New Roman" w:eastAsia="Times New Roman" w:hAnsi="Times New Roman" w:cs="Times New Roman"/>
          <w:bCs/>
          <w:color w:val="222222"/>
          <w:sz w:val="28"/>
          <w:szCs w:val="28"/>
          <w:highlight w:val="lightGray"/>
        </w:rPr>
        <w:t>Linux</w:t>
      </w:r>
      <w:r w:rsidR="005D3978" w:rsidRPr="007D75A8">
        <w:rPr>
          <w:rFonts w:ascii="Times New Roman" w:eastAsia="Times New Roman" w:hAnsi="Times New Roman" w:cs="Times New Roman"/>
          <w:bCs/>
          <w:color w:val="222222"/>
          <w:sz w:val="28"/>
          <w:szCs w:val="28"/>
          <w:highlight w:val="lightGray"/>
          <w:lang w:val="ru-RU"/>
        </w:rPr>
        <w:t>,</w:t>
      </w:r>
      <w:r w:rsidRPr="007D75A8">
        <w:rPr>
          <w:rFonts w:ascii="Times New Roman" w:eastAsia="Times New Roman" w:hAnsi="Times New Roman" w:cs="Times New Roman"/>
          <w:b/>
          <w:bCs/>
          <w:color w:val="222222"/>
          <w:sz w:val="28"/>
          <w:szCs w:val="28"/>
          <w:highlight w:val="lightGray"/>
          <w:lang w:val="ru-RU"/>
        </w:rPr>
        <w:t xml:space="preserve"> </w:t>
      </w:r>
      <w:r w:rsidRPr="007D75A8">
        <w:rPr>
          <w:rFonts w:ascii="Times New Roman" w:eastAsia="Times New Roman" w:hAnsi="Times New Roman" w:cs="Times New Roman"/>
          <w:bCs/>
          <w:color w:val="222222"/>
          <w:sz w:val="28"/>
          <w:szCs w:val="28"/>
          <w:highlight w:val="lightGray"/>
          <w:lang w:val="ru-RU"/>
        </w:rPr>
        <w:t xml:space="preserve">Была изучена статистика, из различных источников, по данным которых в опирационной системе </w:t>
      </w:r>
      <w:r w:rsidRPr="007D75A8">
        <w:rPr>
          <w:rFonts w:ascii="Times New Roman" w:eastAsia="Times New Roman" w:hAnsi="Times New Roman" w:cs="Times New Roman"/>
          <w:bCs/>
          <w:color w:val="222222"/>
          <w:sz w:val="28"/>
          <w:szCs w:val="28"/>
          <w:highlight w:val="lightGray"/>
        </w:rPr>
        <w:t>FreeBSD</w:t>
      </w:r>
      <w:r w:rsidRPr="007D75A8">
        <w:rPr>
          <w:rFonts w:ascii="Times New Roman" w:eastAsia="Times New Roman" w:hAnsi="Times New Roman" w:cs="Times New Roman"/>
          <w:bCs/>
          <w:color w:val="222222"/>
          <w:sz w:val="28"/>
          <w:szCs w:val="28"/>
          <w:highlight w:val="lightGray"/>
          <w:lang w:val="ru-RU"/>
        </w:rPr>
        <w:t xml:space="preserve"> в среднем 4-5 уязвимостей, справедливо отметить что есть источник который утверждает что за год было найдено 10 уязвимостей,</w:t>
      </w:r>
      <w:r w:rsidRPr="007D75A8">
        <w:rPr>
          <w:rFonts w:ascii="Times New Roman" w:eastAsia="Times New Roman" w:hAnsi="Times New Roman" w:cs="Times New Roman"/>
          <w:color w:val="000000"/>
          <w:sz w:val="28"/>
          <w:szCs w:val="28"/>
          <w:highlight w:val="lightGray"/>
          <w:lang w:val="ru-RU"/>
        </w:rPr>
        <w:t xml:space="preserve"> но это </w:t>
      </w:r>
      <w:r w:rsidRPr="007D75A8">
        <w:rPr>
          <w:rFonts w:ascii="Times New Roman" w:eastAsia="Times New Roman" w:hAnsi="Times New Roman" w:cs="Times New Roman"/>
          <w:color w:val="222222"/>
          <w:sz w:val="28"/>
          <w:szCs w:val="28"/>
          <w:highlight w:val="lightGray"/>
          <w:lang w:val="ru-RU"/>
        </w:rPr>
        <w:t>не меняет картины. Для сравнения, в ядре за тот же период было найдено 123 уязвимости.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Выходит, что каждую неделю в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по две ошибки. А если прибавить уязвимости в</w:t>
      </w:r>
      <w:r w:rsidRPr="007D75A8">
        <w:rPr>
          <w:rFonts w:ascii="Times New Roman" w:eastAsia="Times New Roman" w:hAnsi="Times New Roman" w:cs="Times New Roman"/>
          <w:color w:val="000000" w:themeColor="text1"/>
          <w:sz w:val="28"/>
          <w:szCs w:val="28"/>
          <w:highlight w:val="lightGray"/>
        </w:rPr>
        <w:t> GNU</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и различных дистрибутивах? Ниже приведена гистограмма, отображающая количество ошибок, найденных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Microsoft</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и ядре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за последние 6 лет.</w:t>
      </w:r>
    </w:p>
    <w:p w:rsidR="00287FEF" w:rsidRPr="007D75A8" w:rsidRDefault="00287FEF" w:rsidP="00597366">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2781300"/>
            <wp:effectExtent l="19050" t="0" r="0" b="0"/>
            <wp:docPr id="5" name="Picture 1" descr="Количество ошибок, найденных во FreeBSD, 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личество ошибок, найденных во FreeBSD, Linux и Windows"/>
                    <pic:cNvPicPr>
                      <a:picLocks noChangeAspect="1" noChangeArrowheads="1"/>
                    </pic:cNvPicPr>
                  </pic:nvPicPr>
                  <pic:blipFill>
                    <a:blip r:embed="rId20"/>
                    <a:srcRect/>
                    <a:stretch>
                      <a:fillRect/>
                    </a:stretch>
                  </pic:blipFill>
                  <pic:spPr bwMode="auto">
                    <a:xfrm>
                      <a:off x="0" y="0"/>
                      <a:ext cx="4876800" cy="2781300"/>
                    </a:xfrm>
                    <a:prstGeom prst="rect">
                      <a:avLst/>
                    </a:prstGeom>
                    <a:noFill/>
                    <a:ln w="9525">
                      <a:noFill/>
                      <a:miter lim="800000"/>
                      <a:headEnd/>
                      <a:tailEnd/>
                    </a:ln>
                  </pic:spPr>
                </pic:pic>
              </a:graphicData>
            </a:graphic>
          </wp:inline>
        </w:drawing>
      </w:r>
    </w:p>
    <w:p w:rsidR="00287FEF" w:rsidRPr="007D75A8" w:rsidRDefault="00587C1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В одном только</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i/>
          <w:iCs/>
          <w:color w:val="222222"/>
          <w:sz w:val="28"/>
          <w:szCs w:val="28"/>
          <w:highlight w:val="lightGray"/>
          <w:lang w:val="ru-RU"/>
        </w:rPr>
        <w:t>ядре</w:t>
      </w:r>
      <w:r w:rsidR="00287FEF" w:rsidRPr="007D75A8">
        <w:rPr>
          <w:rFonts w:ascii="Times New Roman" w:eastAsia="Times New Roman" w:hAnsi="Times New Roman" w:cs="Times New Roman"/>
          <w:color w:val="222222"/>
          <w:sz w:val="28"/>
          <w:szCs w:val="28"/>
          <w:highlight w:val="lightGray"/>
        </w:rPr>
        <w:t> Linux</w:t>
      </w:r>
      <w:r w:rsidR="00287FEF" w:rsidRPr="007D75A8">
        <w:rPr>
          <w:rFonts w:ascii="Times New Roman" w:eastAsia="Times New Roman" w:hAnsi="Times New Roman" w:cs="Times New Roman"/>
          <w:color w:val="222222"/>
          <w:sz w:val="28"/>
          <w:szCs w:val="28"/>
          <w:highlight w:val="lightGray"/>
          <w:lang w:val="ru-RU"/>
        </w:rPr>
        <w:t xml:space="preserve"> находят больше ошибок, чем в целых операционных системах.</w:t>
      </w:r>
    </w:p>
    <w:p w:rsidR="00287FEF" w:rsidRPr="007D75A8" w:rsidRDefault="00597366"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Но хуже всего то, что количество уязвимостей, которые находят в </w:t>
      </w:r>
      <w:r w:rsidR="00287FEF" w:rsidRPr="007D75A8">
        <w:rPr>
          <w:rFonts w:ascii="Times New Roman" w:eastAsia="Times New Roman" w:hAnsi="Times New Roman" w:cs="Times New Roman"/>
          <w:color w:val="222222"/>
          <w:sz w:val="28"/>
          <w:szCs w:val="28"/>
          <w:highlight w:val="lightGray"/>
        </w:rPr>
        <w:t>L</w:t>
      </w:r>
      <w:r w:rsidR="00287FEF" w:rsidRPr="007D75A8">
        <w:rPr>
          <w:rFonts w:ascii="Times New Roman" w:eastAsia="Times New Roman" w:hAnsi="Times New Roman" w:cs="Times New Roman"/>
          <w:color w:val="222222"/>
          <w:sz w:val="28"/>
          <w:szCs w:val="28"/>
          <w:highlight w:val="lightGray"/>
        </w:rPr>
        <w:t>i</w:t>
      </w:r>
      <w:r w:rsidR="00287FEF" w:rsidRPr="007D75A8">
        <w:rPr>
          <w:rFonts w:ascii="Times New Roman" w:eastAsia="Times New Roman" w:hAnsi="Times New Roman" w:cs="Times New Roman"/>
          <w:color w:val="222222"/>
          <w:sz w:val="28"/>
          <w:szCs w:val="28"/>
          <w:highlight w:val="lightGray"/>
        </w:rPr>
        <w:t>nux</w:t>
      </w:r>
      <w:r w:rsidR="00287FEF" w:rsidRPr="007D75A8">
        <w:rPr>
          <w:rFonts w:ascii="Times New Roman" w:eastAsia="Times New Roman" w:hAnsi="Times New Roman" w:cs="Times New Roman"/>
          <w:color w:val="222222"/>
          <w:sz w:val="28"/>
          <w:szCs w:val="28"/>
          <w:highlight w:val="lightGray"/>
          <w:lang w:val="ru-RU"/>
        </w:rPr>
        <w:t>, год от года стабильно растет.</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lastRenderedPageBreak/>
        <w:tab/>
        <w:t xml:space="preserve">Можно было бы говорить о том, что 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находят больше ошибок, потому что им пользуется больше людей,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если бы ошибок было не в 12 раз больше, а, хотя бы, только в два. Я почти уверен, что именно благодаря своей </w:t>
      </w:r>
      <w:r w:rsidRPr="007D75A8">
        <w:rPr>
          <w:rFonts w:ascii="Times New Roman" w:eastAsia="Times New Roman" w:hAnsi="Times New Roman" w:cs="Times New Roman"/>
          <w:bCs/>
          <w:color w:val="222222"/>
          <w:sz w:val="28"/>
          <w:szCs w:val="28"/>
          <w:highlight w:val="lightGray"/>
          <w:lang w:val="ru-RU"/>
        </w:rPr>
        <w:t>безопасности</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пользуется большой популярностью у таких крупных хостинг-провайдеров, как</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rPr>
        <w:t>Masterhost</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 Majordomo </w:t>
      </w:r>
      <w:r w:rsidRPr="007D75A8">
        <w:rPr>
          <w:rFonts w:ascii="Times New Roman" w:eastAsia="Times New Roman" w:hAnsi="Times New Roman" w:cs="Times New Roman"/>
          <w:color w:val="000000" w:themeColor="text1"/>
          <w:sz w:val="28"/>
          <w:szCs w:val="28"/>
          <w:highlight w:val="lightGray"/>
          <w:lang w:val="ru-RU"/>
        </w:rPr>
        <w:t>и</w:t>
      </w:r>
      <w:r w:rsidRPr="007D75A8">
        <w:rPr>
          <w:rFonts w:ascii="Times New Roman" w:eastAsia="Times New Roman" w:hAnsi="Times New Roman" w:cs="Times New Roman"/>
          <w:color w:val="000000" w:themeColor="text1"/>
          <w:sz w:val="28"/>
          <w:szCs w:val="28"/>
          <w:highlight w:val="lightGray"/>
        </w:rPr>
        <w:t> RU</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CENTER</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Кстати, если внимательно посмотреть,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какие</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ошибки находят во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несложно заметить, что, как правило, они могут использоваться злоумышленником только в</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очень</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редких случаях. Взять к примеру довольно свежую</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уязвимость в </w:t>
      </w:r>
      <w:r w:rsidRPr="007D75A8">
        <w:rPr>
          <w:rFonts w:ascii="Times New Roman" w:eastAsia="Times New Roman" w:hAnsi="Times New Roman" w:cs="Times New Roman"/>
          <w:color w:val="000000" w:themeColor="text1"/>
          <w:sz w:val="28"/>
          <w:szCs w:val="28"/>
          <w:highlight w:val="lightGray"/>
        </w:rPr>
        <w:t>nfsclient</w:t>
      </w:r>
      <w:r w:rsidRPr="007D75A8">
        <w:rPr>
          <w:rFonts w:ascii="Times New Roman" w:eastAsia="Times New Roman" w:hAnsi="Times New Roman" w:cs="Times New Roman"/>
          <w:color w:val="000000" w:themeColor="text1"/>
          <w:sz w:val="28"/>
          <w:szCs w:val="28"/>
          <w:highlight w:val="lightGray"/>
          <w:lang w:val="ru-RU"/>
        </w:rPr>
        <w:t>.</w:t>
      </w:r>
    </w:p>
    <w:p w:rsidR="00287FEF" w:rsidRPr="007D75A8" w:rsidRDefault="006C6A1D"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00287FEF" w:rsidRPr="007D75A8">
        <w:rPr>
          <w:rFonts w:ascii="Times New Roman" w:eastAsia="Times New Roman" w:hAnsi="Times New Roman" w:cs="Times New Roman"/>
          <w:color w:val="222222"/>
          <w:sz w:val="28"/>
          <w:szCs w:val="28"/>
          <w:highlight w:val="lightGray"/>
          <w:lang w:val="ru-RU"/>
        </w:rPr>
        <w:t xml:space="preserve">Не удивительно, что именно серверы под управлением </w:t>
      </w:r>
      <w:r w:rsidR="00287FEF" w:rsidRPr="007D75A8">
        <w:rPr>
          <w:rFonts w:ascii="Times New Roman" w:eastAsia="Times New Roman" w:hAnsi="Times New Roman" w:cs="Times New Roman"/>
          <w:color w:val="222222"/>
          <w:sz w:val="28"/>
          <w:szCs w:val="28"/>
          <w:highlight w:val="lightGray"/>
        </w:rPr>
        <w:t>FreeBSD</w:t>
      </w:r>
      <w:r w:rsidR="00287FEF" w:rsidRPr="007D75A8">
        <w:rPr>
          <w:rFonts w:ascii="Times New Roman" w:eastAsia="Times New Roman" w:hAnsi="Times New Roman" w:cs="Times New Roman"/>
          <w:color w:val="222222"/>
          <w:sz w:val="28"/>
          <w:szCs w:val="28"/>
          <w:highlight w:val="lightGray"/>
          <w:lang w:val="ru-RU"/>
        </w:rPr>
        <w:t xml:space="preserve"> славятся большими значениями </w:t>
      </w:r>
      <w:r w:rsidR="00287FEF" w:rsidRPr="007D75A8">
        <w:rPr>
          <w:rFonts w:ascii="Times New Roman" w:eastAsia="Times New Roman" w:hAnsi="Times New Roman" w:cs="Times New Roman"/>
          <w:color w:val="222222"/>
          <w:sz w:val="28"/>
          <w:szCs w:val="28"/>
          <w:highlight w:val="lightGray"/>
        </w:rPr>
        <w:t>uptime</w:t>
      </w:r>
      <w:r w:rsidR="00287FEF" w:rsidRPr="007D75A8">
        <w:rPr>
          <w:rFonts w:ascii="Times New Roman" w:eastAsia="Times New Roman" w:hAnsi="Times New Roman" w:cs="Times New Roman"/>
          <w:color w:val="222222"/>
          <w:sz w:val="28"/>
          <w:szCs w:val="28"/>
          <w:highlight w:val="lightGray"/>
          <w:lang w:val="ru-RU"/>
        </w:rPr>
        <w:t xml:space="preserve">. Железо, на котором работает ОС, выходит из строя быстрее, чем появляется необходимость обновиться и презагрузить машину. Высокий аптайм серверов на </w:t>
      </w:r>
      <w:r w:rsidR="00287FEF" w:rsidRPr="007D75A8">
        <w:rPr>
          <w:rFonts w:ascii="Times New Roman" w:eastAsia="Times New Roman" w:hAnsi="Times New Roman" w:cs="Times New Roman"/>
          <w:color w:val="222222"/>
          <w:sz w:val="28"/>
          <w:szCs w:val="28"/>
          <w:highlight w:val="lightGray"/>
        </w:rPr>
        <w:t>FreeBSD </w:t>
      </w:r>
      <w:r w:rsidR="00287FEF" w:rsidRPr="007D75A8">
        <w:rPr>
          <w:rFonts w:ascii="Times New Roman" w:eastAsia="Times New Roman" w:hAnsi="Times New Roman" w:cs="Times New Roman"/>
          <w:color w:val="000000" w:themeColor="text1"/>
          <w:sz w:val="28"/>
          <w:szCs w:val="28"/>
          <w:highlight w:val="lightGray"/>
          <w:lang w:val="ru-RU"/>
        </w:rPr>
        <w:t>подтверждает</w:t>
      </w:r>
      <w:r w:rsidR="00287FEF" w:rsidRPr="007D75A8">
        <w:rPr>
          <w:rFonts w:ascii="Times New Roman" w:eastAsia="Times New Roman" w:hAnsi="Times New Roman" w:cs="Times New Roman"/>
          <w:color w:val="222222"/>
          <w:sz w:val="28"/>
          <w:szCs w:val="28"/>
          <w:highlight w:val="lightGray"/>
        </w:rPr>
        <w:t> </w:t>
      </w:r>
      <w:r w:rsidR="00287FEF" w:rsidRPr="007D75A8">
        <w:rPr>
          <w:rFonts w:ascii="Times New Roman" w:eastAsia="Times New Roman" w:hAnsi="Times New Roman" w:cs="Times New Roman"/>
          <w:color w:val="222222"/>
          <w:sz w:val="28"/>
          <w:szCs w:val="28"/>
          <w:highlight w:val="lightGray"/>
          <w:lang w:val="ru-RU"/>
        </w:rPr>
        <w:t xml:space="preserve">(на момент написания этих строк) </w:t>
      </w:r>
      <w:r w:rsidR="00287FEF" w:rsidRPr="007D75A8">
        <w:rPr>
          <w:rFonts w:ascii="Times New Roman" w:eastAsia="Times New Roman" w:hAnsi="Times New Roman" w:cs="Times New Roman"/>
          <w:color w:val="222222"/>
          <w:sz w:val="28"/>
          <w:szCs w:val="28"/>
          <w:highlight w:val="lightGray"/>
        </w:rPr>
        <w:t>NetCraft</w:t>
      </w:r>
      <w:r w:rsidR="00287FEF"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noProof/>
          <w:color w:val="222222"/>
          <w:sz w:val="28"/>
          <w:szCs w:val="28"/>
          <w:highlight w:val="lightGray"/>
        </w:rPr>
        <w:drawing>
          <wp:inline distT="0" distB="0" distL="0" distR="0">
            <wp:extent cx="4876800" cy="1714500"/>
            <wp:effectExtent l="19050" t="0" r="0" b="0"/>
            <wp:docPr id="6" name="Picture 2" descr="Аптайм FreeB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птайм FreeBSD"/>
                    <pic:cNvPicPr>
                      <a:picLocks noChangeAspect="1" noChangeArrowheads="1"/>
                    </pic:cNvPicPr>
                  </pic:nvPicPr>
                  <pic:blipFill>
                    <a:blip r:embed="rId21"/>
                    <a:srcRect/>
                    <a:stretch>
                      <a:fillRect/>
                    </a:stretch>
                  </pic:blipFill>
                  <pic:spPr bwMode="auto">
                    <a:xfrm>
                      <a:off x="0" y="0"/>
                      <a:ext cx="4876800" cy="17145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lang w:val="ru-RU"/>
        </w:rPr>
      </w:pP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tab/>
        <w:t>Размер имеет значение, с</w:t>
      </w:r>
      <w:r w:rsidRPr="007D75A8">
        <w:rPr>
          <w:rFonts w:ascii="Times New Roman" w:eastAsia="Times New Roman" w:hAnsi="Times New Roman" w:cs="Times New Roman"/>
          <w:color w:val="222222"/>
          <w:sz w:val="28"/>
          <w:szCs w:val="28"/>
          <w:highlight w:val="lightGray"/>
          <w:lang w:val="ru-RU"/>
        </w:rPr>
        <w:t xml:space="preserve">ложно спорить с цифрами. Так что я решил провести еще одно маленькое исследование, на этот раз связанное с количеством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Вы спросите, какое отношение имеет количество строк кода к качеству операционной системы? Прямое. Любому программисту известно, что количество ошибок в программе тем </w:t>
      </w:r>
      <w:r w:rsidRPr="007D75A8">
        <w:rPr>
          <w:rFonts w:ascii="Times New Roman" w:eastAsia="Times New Roman" w:hAnsi="Times New Roman" w:cs="Times New Roman"/>
          <w:color w:val="222222"/>
          <w:sz w:val="28"/>
          <w:szCs w:val="28"/>
          <w:highlight w:val="lightGray"/>
          <w:lang w:val="ru-RU"/>
        </w:rPr>
        <w:lastRenderedPageBreak/>
        <w:t xml:space="preserve">больше, чем больше ее код. Вполне очевидно, что при написании маленького калькулятора ошибиться намного сложнее, чем при разработке серьезного бухгалтерского приложения. Для кого это не очевидно, тот без труда найдет в сети множество </w:t>
      </w:r>
      <w:r w:rsidRPr="007D75A8">
        <w:rPr>
          <w:rFonts w:ascii="Times New Roman" w:eastAsia="Times New Roman" w:hAnsi="Times New Roman" w:cs="Times New Roman"/>
          <w:color w:val="000000" w:themeColor="text1"/>
          <w:sz w:val="28"/>
          <w:szCs w:val="28"/>
          <w:highlight w:val="lightGray"/>
          <w:lang w:val="ru-RU"/>
        </w:rPr>
        <w:t>исследований</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на соответствующую тему. Так давайте же посчитаем количество строк в коде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r>
      <w:r w:rsidRPr="007D75A8">
        <w:rPr>
          <w:rFonts w:ascii="Times New Roman" w:eastAsia="Times New Roman" w:hAnsi="Times New Roman" w:cs="Times New Roman"/>
          <w:color w:val="000000" w:themeColor="text1"/>
          <w:sz w:val="28"/>
          <w:szCs w:val="28"/>
          <w:highlight w:val="lightGray"/>
          <w:lang w:val="ru-RU"/>
        </w:rPr>
        <w:t>Считать будем с помощью</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утилиты </w:t>
      </w:r>
      <w:r w:rsidRPr="007D75A8">
        <w:rPr>
          <w:rFonts w:ascii="Times New Roman" w:eastAsia="Times New Roman" w:hAnsi="Times New Roman" w:cs="Times New Roman"/>
          <w:color w:val="000000" w:themeColor="text1"/>
          <w:sz w:val="28"/>
          <w:szCs w:val="28"/>
          <w:highlight w:val="lightGray"/>
        </w:rPr>
        <w:t>CLOC </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Count</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Lines</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Of</w:t>
      </w:r>
      <w:r w:rsidRPr="007D75A8">
        <w:rPr>
          <w:rFonts w:ascii="Times New Roman" w:eastAsia="Times New Roman" w:hAnsi="Times New Roman" w:cs="Times New Roman"/>
          <w:color w:val="000000" w:themeColor="text1"/>
          <w:sz w:val="28"/>
          <w:szCs w:val="28"/>
          <w:highlight w:val="lightGray"/>
          <w:lang w:val="ru-RU"/>
        </w:rPr>
        <w:t xml:space="preserve"> </w:t>
      </w:r>
      <w:r w:rsidRPr="007D75A8">
        <w:rPr>
          <w:rFonts w:ascii="Times New Roman" w:eastAsia="Times New Roman" w:hAnsi="Times New Roman" w:cs="Times New Roman"/>
          <w:color w:val="000000" w:themeColor="text1"/>
          <w:sz w:val="28"/>
          <w:szCs w:val="28"/>
          <w:highlight w:val="lightGray"/>
        </w:rPr>
        <w:t>Code</w:t>
      </w:r>
      <w:r w:rsidRPr="007D75A8">
        <w:rPr>
          <w:rFonts w:ascii="Times New Roman" w:eastAsia="Times New Roman" w:hAnsi="Times New Roman" w:cs="Times New Roman"/>
          <w:color w:val="000000" w:themeColor="text1"/>
          <w:sz w:val="28"/>
          <w:szCs w:val="28"/>
          <w:highlight w:val="lightGray"/>
          <w:lang w:val="ru-RU"/>
        </w:rPr>
        <w:t xml:space="preserve">», в портах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 /</w:t>
      </w:r>
      <w:r w:rsidRPr="007D75A8">
        <w:rPr>
          <w:rFonts w:ascii="Times New Roman" w:eastAsia="Times New Roman" w:hAnsi="Times New Roman" w:cs="Times New Roman"/>
          <w:color w:val="000000" w:themeColor="text1"/>
          <w:sz w:val="28"/>
          <w:szCs w:val="28"/>
          <w:highlight w:val="lightGray"/>
        </w:rPr>
        <w:t>usr</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ports</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misc</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cloc</w:t>
      </w:r>
      <w:r w:rsidRPr="007D75A8">
        <w:rPr>
          <w:rFonts w:ascii="Times New Roman" w:eastAsia="Times New Roman" w:hAnsi="Times New Roman" w:cs="Times New Roman"/>
          <w:color w:val="000000" w:themeColor="text1"/>
          <w:sz w:val="28"/>
          <w:szCs w:val="28"/>
          <w:highlight w:val="lightGray"/>
          <w:lang w:val="ru-RU"/>
        </w:rPr>
        <w:t>). Она не учитывает комментарии и пустые строки в коде, а также умеет отфильтровывать копии файлов. Считать количество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всех</w:t>
      </w:r>
      <w:r w:rsidRPr="007D75A8">
        <w:rPr>
          <w:rFonts w:ascii="Times New Roman" w:eastAsia="Times New Roman" w:hAnsi="Times New Roman" w:cs="Times New Roman"/>
          <w:color w:val="000000" w:themeColor="text1"/>
          <w:sz w:val="28"/>
          <w:szCs w:val="28"/>
          <w:highlight w:val="lightGray"/>
          <w:lang w:val="ru-RU"/>
        </w:rPr>
        <w:t>строк в исходном коде не интересно, потому что комментарии, пустые строки и копии файлов, очевидно, никак не влияют на количество ошибок в программе.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 xml:space="preserve">Исходники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лежат в свободном доступе на</w:t>
      </w:r>
      <w:r w:rsidRPr="007D75A8">
        <w:rPr>
          <w:rFonts w:ascii="Times New Roman" w:eastAsia="Times New Roman" w:hAnsi="Times New Roman" w:cs="Times New Roman"/>
          <w:color w:val="000000" w:themeColor="text1"/>
          <w:sz w:val="28"/>
          <w:szCs w:val="28"/>
          <w:highlight w:val="lightGray"/>
        </w:rPr>
        <w:t> kernel</w:t>
      </w:r>
      <w:r w:rsidRPr="007D75A8">
        <w:rPr>
          <w:rFonts w:ascii="Times New Roman" w:eastAsia="Times New Roman" w:hAnsi="Times New Roman" w:cs="Times New Roman"/>
          <w:color w:val="000000" w:themeColor="text1"/>
          <w:sz w:val="28"/>
          <w:szCs w:val="28"/>
          <w:highlight w:val="lightGray"/>
          <w:lang w:val="ru-RU"/>
        </w:rPr>
        <w:t>.</w:t>
      </w:r>
      <w:r w:rsidRPr="007D75A8">
        <w:rPr>
          <w:rFonts w:ascii="Times New Roman" w:eastAsia="Times New Roman" w:hAnsi="Times New Roman" w:cs="Times New Roman"/>
          <w:color w:val="000000" w:themeColor="text1"/>
          <w:sz w:val="28"/>
          <w:szCs w:val="28"/>
          <w:highlight w:val="lightGray"/>
        </w:rPr>
        <w:t>org</w:t>
      </w:r>
      <w:r w:rsidRPr="007D75A8">
        <w:rPr>
          <w:rFonts w:ascii="Times New Roman" w:eastAsia="Times New Roman" w:hAnsi="Times New Roman" w:cs="Times New Roman"/>
          <w:color w:val="000000" w:themeColor="text1"/>
          <w:sz w:val="28"/>
          <w:szCs w:val="28"/>
          <w:highlight w:val="lightGray"/>
          <w:lang w:val="ru-RU"/>
        </w:rPr>
        <w:t xml:space="preserve">, исходники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можно скачать из</w:t>
      </w:r>
      <w:r w:rsidRPr="007D75A8">
        <w:rPr>
          <w:rFonts w:ascii="Times New Roman" w:eastAsia="Times New Roman" w:hAnsi="Times New Roman" w:cs="Times New Roman"/>
          <w:color w:val="000000" w:themeColor="text1"/>
          <w:sz w:val="28"/>
          <w:szCs w:val="28"/>
          <w:highlight w:val="lightGray"/>
        </w:rPr>
        <w:t> SVN</w:t>
      </w:r>
      <w:r w:rsidRPr="007D75A8">
        <w:rPr>
          <w:rFonts w:ascii="Times New Roman" w:eastAsia="Times New Roman" w:hAnsi="Times New Roman" w:cs="Times New Roman"/>
          <w:color w:val="000000" w:themeColor="text1"/>
          <w:sz w:val="28"/>
          <w:szCs w:val="28"/>
          <w:highlight w:val="lightGray"/>
          <w:lang w:val="ru-RU"/>
        </w:rPr>
        <w:t xml:space="preserve"> репозитория.</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Анализировались только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i/>
          <w:iCs/>
          <w:color w:val="000000" w:themeColor="text1"/>
          <w:sz w:val="28"/>
          <w:szCs w:val="28"/>
          <w:highlight w:val="lightGray"/>
          <w:lang w:val="ru-RU"/>
        </w:rPr>
        <w:t>релизы</w:t>
      </w:r>
      <w:r w:rsidRPr="007D75A8">
        <w:rPr>
          <w:rFonts w:ascii="Times New Roman" w:eastAsia="Times New Roman" w:hAnsi="Times New Roman" w:cs="Times New Roman"/>
          <w:color w:val="000000" w:themeColor="text1"/>
          <w:sz w:val="28"/>
          <w:szCs w:val="28"/>
          <w:highlight w:val="lightGray"/>
        </w:rPr>
        <w:t> FreeBSD</w:t>
      </w:r>
      <w:r w:rsidRPr="007D75A8">
        <w:rPr>
          <w:rFonts w:ascii="Times New Roman" w:eastAsia="Times New Roman" w:hAnsi="Times New Roman" w:cs="Times New Roman"/>
          <w:color w:val="000000" w:themeColor="text1"/>
          <w:sz w:val="28"/>
          <w:szCs w:val="28"/>
          <w:highlight w:val="lightGray"/>
          <w:lang w:val="ru-RU"/>
        </w:rPr>
        <w:t xml:space="preserve"> и </w:t>
      </w:r>
      <w:r w:rsidRPr="007D75A8">
        <w:rPr>
          <w:rFonts w:ascii="Times New Roman" w:eastAsia="Times New Roman" w:hAnsi="Times New Roman" w:cs="Times New Roman"/>
          <w:color w:val="000000" w:themeColor="text1"/>
          <w:sz w:val="28"/>
          <w:szCs w:val="28"/>
          <w:highlight w:val="lightGray"/>
        </w:rPr>
        <w:t>Linux</w:t>
      </w:r>
      <w:r w:rsidRPr="007D75A8">
        <w:rPr>
          <w:rFonts w:ascii="Times New Roman" w:eastAsia="Times New Roman" w:hAnsi="Times New Roman" w:cs="Times New Roman"/>
          <w:color w:val="000000" w:themeColor="text1"/>
          <w:sz w:val="28"/>
          <w:szCs w:val="28"/>
          <w:highlight w:val="lightGray"/>
          <w:lang w:val="ru-RU"/>
        </w:rPr>
        <w:t xml:space="preserve"> ветки 2.6, вышедшие в период с 2003 по 2010 год. Какой релиз в каком году вышел, можно прочитать на офсайтах проектов.</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В результате получилась такая зависимость количества строк кода от времени:</w:t>
      </w:r>
    </w:p>
    <w:p w:rsidR="00287FEF" w:rsidRPr="007D75A8" w:rsidRDefault="00287FEF" w:rsidP="00287FEF">
      <w:pPr>
        <w:shd w:val="clear" w:color="auto" w:fill="FFFFFF"/>
        <w:spacing w:after="0" w:line="360" w:lineRule="auto"/>
        <w:contextualSpacing/>
        <w:mirrorIndents/>
        <w:jc w:val="center"/>
        <w:rPr>
          <w:rFonts w:ascii="Times New Roman" w:eastAsia="Times New Roman" w:hAnsi="Times New Roman" w:cs="Times New Roman"/>
          <w:color w:val="222222"/>
          <w:sz w:val="28"/>
          <w:szCs w:val="28"/>
          <w:highlight w:val="lightGray"/>
        </w:rPr>
      </w:pPr>
      <w:r w:rsidRPr="007D75A8">
        <w:rPr>
          <w:rFonts w:ascii="Times New Roman" w:eastAsia="Times New Roman" w:hAnsi="Times New Roman" w:cs="Times New Roman"/>
          <w:noProof/>
          <w:color w:val="222222"/>
          <w:sz w:val="28"/>
          <w:szCs w:val="28"/>
          <w:highlight w:val="lightGray"/>
        </w:rPr>
        <w:lastRenderedPageBreak/>
        <w:drawing>
          <wp:inline distT="0" distB="0" distL="0" distR="0">
            <wp:extent cx="4876800" cy="3124200"/>
            <wp:effectExtent l="19050" t="0" r="0" b="0"/>
            <wp:docPr id="7" name="Picture 3" descr="Количество строк в коде FreeBSD и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оличество строк в коде FreeBSD и Linux"/>
                    <pic:cNvPicPr>
                      <a:picLocks noChangeAspect="1" noChangeArrowheads="1"/>
                    </pic:cNvPicPr>
                  </pic:nvPicPr>
                  <pic:blipFill>
                    <a:blip r:embed="rId22"/>
                    <a:srcRect/>
                    <a:stretch>
                      <a:fillRect/>
                    </a:stretch>
                  </pic:blipFill>
                  <pic:spPr bwMode="auto">
                    <a:xfrm>
                      <a:off x="0" y="0"/>
                      <a:ext cx="4876800" cy="3124200"/>
                    </a:xfrm>
                    <a:prstGeom prst="rect">
                      <a:avLst/>
                    </a:prstGeom>
                    <a:noFill/>
                    <a:ln w="9525">
                      <a:noFill/>
                      <a:miter lim="800000"/>
                      <a:headEnd/>
                      <a:tailEnd/>
                    </a:ln>
                  </pic:spPr>
                </pic:pic>
              </a:graphicData>
            </a:graphic>
          </wp:inline>
        </w:drawing>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000000"/>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Здесь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 это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операционная система</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(все исходники), 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kernel</w:t>
      </w:r>
      <w:r w:rsidRPr="007D75A8">
        <w:rPr>
          <w:rFonts w:ascii="Times New Roman" w:eastAsia="Times New Roman" w:hAnsi="Times New Roman" w:cs="Times New Roman"/>
          <w:color w:val="222222"/>
          <w:sz w:val="28"/>
          <w:szCs w:val="28"/>
          <w:highlight w:val="lightGray"/>
          <w:lang w:val="ru-RU"/>
        </w:rPr>
        <w:t>» — это только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ядро</w:t>
      </w:r>
      <w:r w:rsidRPr="007D75A8">
        <w:rPr>
          <w:rFonts w:ascii="Times New Roman" w:eastAsia="Times New Roman" w:hAnsi="Times New Roman" w:cs="Times New Roman"/>
          <w:color w:val="222222"/>
          <w:sz w:val="28"/>
          <w:szCs w:val="28"/>
          <w:highlight w:val="lightGray"/>
          <w:lang w:val="ru-RU"/>
        </w:rPr>
        <w:t>. Следует отметить, что</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color w:val="000000" w:themeColor="text1"/>
          <w:sz w:val="28"/>
          <w:szCs w:val="28"/>
          <w:highlight w:val="lightGray"/>
          <w:lang w:val="ru-RU"/>
        </w:rPr>
        <w:t xml:space="preserve">ядро </w:t>
      </w:r>
      <w:r w:rsidRPr="007D75A8">
        <w:rPr>
          <w:rFonts w:ascii="Times New Roman" w:eastAsia="Times New Roman" w:hAnsi="Times New Roman" w:cs="Times New Roman"/>
          <w:color w:val="000000" w:themeColor="text1"/>
          <w:sz w:val="28"/>
          <w:szCs w:val="28"/>
          <w:highlight w:val="lightGray"/>
        </w:rPr>
        <w:t>FreeBSD</w:t>
      </w:r>
      <w:r w:rsidRPr="007D75A8">
        <w:rPr>
          <w:rFonts w:ascii="Times New Roman" w:eastAsia="Times New Roman" w:hAnsi="Times New Roman" w:cs="Times New Roman"/>
          <w:color w:val="000000" w:themeColor="text1"/>
          <w:sz w:val="28"/>
          <w:szCs w:val="28"/>
          <w:highlight w:val="lightGray"/>
          <w:lang w:val="ru-RU"/>
        </w:rPr>
        <w:t xml:space="preserve"> собирается совершенно независимо</w:t>
      </w:r>
      <w:r w:rsidRPr="007D75A8">
        <w:rPr>
          <w:rFonts w:ascii="Times New Roman" w:eastAsia="Times New Roman" w:hAnsi="Times New Roman" w:cs="Times New Roman"/>
          <w:color w:val="000000" w:themeColor="text1"/>
          <w:sz w:val="28"/>
          <w:szCs w:val="28"/>
          <w:highlight w:val="lightGray"/>
        </w:rPr>
        <w:t> </w:t>
      </w:r>
      <w:r w:rsidRPr="007D75A8">
        <w:rPr>
          <w:rFonts w:ascii="Times New Roman" w:eastAsia="Times New Roman" w:hAnsi="Times New Roman" w:cs="Times New Roman"/>
          <w:color w:val="222222"/>
          <w:sz w:val="28"/>
          <w:szCs w:val="28"/>
          <w:highlight w:val="lightGray"/>
          <w:lang w:val="ru-RU"/>
        </w:rPr>
        <w:t xml:space="preserve">от остальных частей системы.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Сравнивать, разумеется, следует ядро с ядром, а не ядро с системой. Внимательно посмотрим на полученную картинку, можно увидеть следующее. Во-первых,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Исходный код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версии 2.6.33 даже больше кода</w:t>
      </w:r>
      <w:r w:rsidRPr="007D75A8">
        <w:rPr>
          <w:rFonts w:ascii="Times New Roman" w:eastAsia="Times New Roman" w:hAnsi="Times New Roman" w:cs="Times New Roman"/>
          <w:color w:val="222222"/>
          <w:sz w:val="28"/>
          <w:szCs w:val="28"/>
          <w:highlight w:val="lightGray"/>
        </w:rPr>
        <w:t> </w:t>
      </w:r>
      <w:r w:rsidRPr="007D75A8">
        <w:rPr>
          <w:rFonts w:ascii="Times New Roman" w:eastAsia="Times New Roman" w:hAnsi="Times New Roman" w:cs="Times New Roman"/>
          <w:i/>
          <w:iCs/>
          <w:color w:val="222222"/>
          <w:sz w:val="28"/>
          <w:szCs w:val="28"/>
          <w:highlight w:val="lightGray"/>
          <w:lang w:val="ru-RU"/>
        </w:rPr>
        <w:t>операционной системы</w:t>
      </w:r>
      <w:r w:rsidRPr="007D75A8">
        <w:rPr>
          <w:rFonts w:ascii="Times New Roman" w:eastAsia="Times New Roman" w:hAnsi="Times New Roman" w:cs="Times New Roman"/>
          <w:color w:val="222222"/>
          <w:sz w:val="28"/>
          <w:szCs w:val="28"/>
          <w:highlight w:val="lightGray"/>
        </w:rPr>
        <w:t> FreeBSD</w:t>
      </w:r>
      <w:r w:rsidRPr="007D75A8">
        <w:rPr>
          <w:rFonts w:ascii="Times New Roman" w:eastAsia="Times New Roman" w:hAnsi="Times New Roman" w:cs="Times New Roman"/>
          <w:color w:val="222222"/>
          <w:sz w:val="28"/>
          <w:szCs w:val="28"/>
          <w:highlight w:val="lightGray"/>
          <w:lang w:val="ru-RU"/>
        </w:rPr>
        <w:t xml:space="preserve">! Во-вторых, размер ядра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увеличивается намного быстрее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4 млн новых строк кода за 7 лет против 1.5 млн. Кроме того,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похоже, растет экспоненциально, в то время, как ядро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 линейно.</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Итак, ядро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значительно больше ядра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и, что намного хуже, оно растет значительно быстрее.</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Следовательно,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менее надежен и менее безопасен, чем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Это подтверждает и предыдущий пункт заметки. Тот, который про безопасность.</w:t>
      </w:r>
    </w:p>
    <w:p w:rsidR="00287FEF" w:rsidRPr="007D75A8" w:rsidRDefault="00287FEF" w:rsidP="00287FEF">
      <w:pPr>
        <w:shd w:val="clear" w:color="auto" w:fill="FFFFFF"/>
        <w:spacing w:after="0" w:line="360" w:lineRule="auto"/>
        <w:contextualSpacing/>
        <w:mirrorIndents/>
        <w:jc w:val="both"/>
        <w:outlineLvl w:val="2"/>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bCs/>
          <w:color w:val="222222"/>
          <w:sz w:val="28"/>
          <w:szCs w:val="28"/>
          <w:highlight w:val="lightGray"/>
          <w:lang w:val="ru-RU"/>
        </w:rPr>
        <w:lastRenderedPageBreak/>
        <w:tab/>
        <w:t>Недостатки</w:t>
      </w:r>
      <w:r w:rsidR="005D3978" w:rsidRPr="007D75A8">
        <w:rPr>
          <w:rFonts w:ascii="Times New Roman" w:eastAsia="Times New Roman" w:hAnsi="Times New Roman" w:cs="Times New Roman"/>
          <w:bCs/>
          <w:color w:val="222222"/>
          <w:sz w:val="28"/>
          <w:szCs w:val="28"/>
          <w:highlight w:val="lightGray"/>
          <w:lang w:val="ru-RU"/>
        </w:rPr>
        <w:t xml:space="preserve">, </w:t>
      </w:r>
      <w:r w:rsidR="005D3978" w:rsidRPr="007D75A8">
        <w:rPr>
          <w:rFonts w:ascii="Times New Roman" w:eastAsia="Times New Roman" w:hAnsi="Times New Roman" w:cs="Times New Roman"/>
          <w:color w:val="222222"/>
          <w:sz w:val="28"/>
          <w:szCs w:val="28"/>
          <w:highlight w:val="lightGray"/>
          <w:lang w:val="ru-RU"/>
        </w:rPr>
        <w:t>о</w:t>
      </w:r>
      <w:r w:rsidRPr="007D75A8">
        <w:rPr>
          <w:rFonts w:ascii="Times New Roman" w:eastAsia="Times New Roman" w:hAnsi="Times New Roman" w:cs="Times New Roman"/>
          <w:color w:val="222222"/>
          <w:sz w:val="28"/>
          <w:szCs w:val="28"/>
          <w:highlight w:val="lightGray"/>
          <w:lang w:val="ru-RU"/>
        </w:rPr>
        <w:t xml:space="preserve">сновных недостатков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перед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на мой взгляд, три.</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i/>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 xml:space="preserve">Во-первых,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поддерживает больше различных экзотических устройств, которые в особенности любят производители ноутбуков. </w:t>
      </w:r>
    </w:p>
    <w:p w:rsidR="00287FEF" w:rsidRPr="007D75A8" w:rsidRDefault="00287FEF" w:rsidP="00287FEF">
      <w:pPr>
        <w:shd w:val="clear" w:color="auto" w:fill="FFFFFF"/>
        <w:spacing w:after="0" w:line="360" w:lineRule="auto"/>
        <w:contextualSpacing/>
        <w:mirrorIndents/>
        <w:jc w:val="both"/>
        <w:rPr>
          <w:rFonts w:ascii="Times New Roman" w:eastAsia="Times New Roman" w:hAnsi="Times New Roman" w:cs="Times New Roman"/>
          <w:color w:val="222222"/>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Во-вторых, некоторые программы, например </w:t>
      </w:r>
      <w:r w:rsidRPr="007D75A8">
        <w:rPr>
          <w:rFonts w:ascii="Times New Roman" w:eastAsia="Times New Roman" w:hAnsi="Times New Roman" w:cs="Times New Roman"/>
          <w:color w:val="222222"/>
          <w:sz w:val="28"/>
          <w:szCs w:val="28"/>
          <w:highlight w:val="lightGray"/>
        </w:rPr>
        <w:t>Skype</w:t>
      </w:r>
      <w:r w:rsidRPr="007D75A8">
        <w:rPr>
          <w:rFonts w:ascii="Times New Roman" w:eastAsia="Times New Roman" w:hAnsi="Times New Roman" w:cs="Times New Roman"/>
          <w:color w:val="222222"/>
          <w:sz w:val="28"/>
          <w:szCs w:val="28"/>
          <w:highlight w:val="lightGray"/>
          <w:lang w:val="ru-RU"/>
        </w:rPr>
        <w:t xml:space="preserve">, распространяются только в виде бинарников для </w:t>
      </w:r>
      <w:r w:rsidRPr="007D75A8">
        <w:rPr>
          <w:rFonts w:ascii="Times New Roman" w:eastAsia="Times New Roman" w:hAnsi="Times New Roman" w:cs="Times New Roman"/>
          <w:color w:val="222222"/>
          <w:sz w:val="28"/>
          <w:szCs w:val="28"/>
          <w:highlight w:val="lightGray"/>
        </w:rPr>
        <w:t>Windows</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Mac</w:t>
      </w:r>
      <w:r w:rsidRPr="007D75A8">
        <w:rPr>
          <w:rFonts w:ascii="Times New Roman" w:eastAsia="Times New Roman" w:hAnsi="Times New Roman" w:cs="Times New Roman"/>
          <w:color w:val="222222"/>
          <w:sz w:val="28"/>
          <w:szCs w:val="28"/>
          <w:highlight w:val="lightGray"/>
          <w:lang w:val="ru-RU"/>
        </w:rPr>
        <w:t xml:space="preserve"> </w:t>
      </w:r>
      <w:r w:rsidRPr="007D75A8">
        <w:rPr>
          <w:rFonts w:ascii="Times New Roman" w:eastAsia="Times New Roman" w:hAnsi="Times New Roman" w:cs="Times New Roman"/>
          <w:color w:val="222222"/>
          <w:sz w:val="28"/>
          <w:szCs w:val="28"/>
          <w:highlight w:val="lightGray"/>
        </w:rPr>
        <w:t>OS</w:t>
      </w:r>
      <w:r w:rsidRPr="007D75A8">
        <w:rPr>
          <w:rFonts w:ascii="Times New Roman" w:eastAsia="Times New Roman" w:hAnsi="Times New Roman" w:cs="Times New Roman"/>
          <w:color w:val="222222"/>
          <w:sz w:val="28"/>
          <w:szCs w:val="28"/>
          <w:highlight w:val="lightGray"/>
          <w:lang w:val="ru-RU"/>
        </w:rPr>
        <w:t xml:space="preserve"> и нескольких дистрибутивов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Конечно, это не вина разработчиков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но специально на этот случай они предусмотрели в своей ОС возможность запускать (именно запускать, а не эмулировать!) программы, скомпилированные под </w:t>
      </w:r>
      <w:r w:rsidRPr="007D75A8">
        <w:rPr>
          <w:rFonts w:ascii="Times New Roman" w:eastAsia="Times New Roman" w:hAnsi="Times New Roman" w:cs="Times New Roman"/>
          <w:color w:val="222222"/>
          <w:sz w:val="28"/>
          <w:szCs w:val="28"/>
          <w:highlight w:val="lightGray"/>
        </w:rPr>
        <w:t>Linux</w:t>
      </w:r>
      <w:r w:rsidRPr="007D75A8">
        <w:rPr>
          <w:rFonts w:ascii="Times New Roman" w:eastAsia="Times New Roman" w:hAnsi="Times New Roman" w:cs="Times New Roman"/>
          <w:color w:val="222222"/>
          <w:sz w:val="28"/>
          <w:szCs w:val="28"/>
          <w:highlight w:val="lightGray"/>
          <w:lang w:val="ru-RU"/>
        </w:rPr>
        <w:t xml:space="preserve">. </w:t>
      </w:r>
    </w:p>
    <w:p w:rsidR="00287FEF" w:rsidRPr="007D75A8" w:rsidRDefault="00287FEF" w:rsidP="00287FEF">
      <w:pPr>
        <w:shd w:val="clear" w:color="auto" w:fill="FFFFFF"/>
        <w:spacing w:after="0" w:line="360" w:lineRule="auto"/>
        <w:contextualSpacing/>
        <w:mirrorIndents/>
        <w:jc w:val="both"/>
        <w:rPr>
          <w:sz w:val="28"/>
          <w:szCs w:val="28"/>
          <w:highlight w:val="lightGray"/>
          <w:lang w:val="ru-RU"/>
        </w:rPr>
      </w:pPr>
      <w:r w:rsidRPr="007D75A8">
        <w:rPr>
          <w:rFonts w:ascii="Times New Roman" w:eastAsia="Times New Roman" w:hAnsi="Times New Roman" w:cs="Times New Roman"/>
          <w:color w:val="222222"/>
          <w:sz w:val="28"/>
          <w:szCs w:val="28"/>
          <w:highlight w:val="lightGray"/>
          <w:lang w:val="ru-RU"/>
        </w:rPr>
        <w:tab/>
        <w:t xml:space="preserve">Порезультатам изученных недостатков, можно сделать следующие выводы, во первых их совсем мало, а во вторых эти не достатки не остались без решения. Так же очень важно отметить, что с этими недостатками невозможно столкнуться при использовании операционной системы </w:t>
      </w:r>
      <w:r w:rsidRPr="007D75A8">
        <w:rPr>
          <w:rFonts w:ascii="Times New Roman" w:eastAsia="Times New Roman" w:hAnsi="Times New Roman" w:cs="Times New Roman"/>
          <w:color w:val="222222"/>
          <w:sz w:val="28"/>
          <w:szCs w:val="28"/>
          <w:highlight w:val="lightGray"/>
        </w:rPr>
        <w:t>FreeBSD</w:t>
      </w:r>
      <w:r w:rsidRPr="007D75A8">
        <w:rPr>
          <w:rFonts w:ascii="Times New Roman" w:eastAsia="Times New Roman" w:hAnsi="Times New Roman" w:cs="Times New Roman"/>
          <w:color w:val="222222"/>
          <w:sz w:val="28"/>
          <w:szCs w:val="28"/>
          <w:highlight w:val="lightGray"/>
          <w:lang w:val="ru-RU"/>
        </w:rPr>
        <w:t xml:space="preserve"> в качестве серверной ОС, а это значит, при разработке описываемой системы нужно принимать во внимание эти недостатки.</w:t>
      </w:r>
    </w:p>
    <w:p w:rsidR="003A2A56" w:rsidRPr="007D75A8" w:rsidRDefault="00D54DFB" w:rsidP="00AD58D5">
      <w:pPr>
        <w:shd w:val="clear" w:color="auto" w:fill="FFFFFF"/>
        <w:spacing w:after="0" w:line="360" w:lineRule="auto"/>
        <w:contextualSpacing/>
        <w:mirrorIndents/>
        <w:rPr>
          <w:rFonts w:ascii="Times New Roman" w:eastAsia="Times New Roman" w:hAnsi="Times New Roman" w:cs="Times New Roman"/>
          <w:b/>
          <w:color w:val="222222"/>
          <w:sz w:val="28"/>
          <w:szCs w:val="28"/>
          <w:highlight w:val="lightGray"/>
          <w:lang w:val="ru-RU"/>
        </w:rPr>
      </w:pPr>
      <w:r w:rsidRPr="007D75A8">
        <w:rPr>
          <w:rFonts w:ascii="Times New Roman" w:eastAsia="Times New Roman" w:hAnsi="Times New Roman" w:cs="Times New Roman"/>
          <w:b/>
          <w:color w:val="222222"/>
          <w:sz w:val="28"/>
          <w:szCs w:val="28"/>
          <w:highlight w:val="lightGray"/>
          <w:lang w:val="ru-RU"/>
        </w:rPr>
        <w:t xml:space="preserve"> </w:t>
      </w:r>
      <w:r w:rsidRPr="007D75A8">
        <w:rPr>
          <w:rFonts w:ascii="Times New Roman" w:eastAsia="Times New Roman" w:hAnsi="Times New Roman" w:cs="Times New Roman"/>
          <w:b/>
          <w:color w:val="222222"/>
          <w:sz w:val="28"/>
          <w:szCs w:val="28"/>
          <w:highlight w:val="lightGray"/>
          <w:lang w:val="ru-RU"/>
        </w:rPr>
        <w:tab/>
        <w:t>4</w:t>
      </w:r>
      <w:r w:rsidR="003A2A56" w:rsidRPr="007D75A8">
        <w:rPr>
          <w:rFonts w:ascii="Times New Roman" w:eastAsia="Times New Roman" w:hAnsi="Times New Roman" w:cs="Times New Roman"/>
          <w:b/>
          <w:color w:val="222222"/>
          <w:sz w:val="28"/>
          <w:szCs w:val="28"/>
          <w:highlight w:val="lightGray"/>
          <w:lang w:val="ru-RU"/>
        </w:rPr>
        <w:t>.1.4 Язык программирования</w:t>
      </w:r>
      <w:r w:rsidR="00597366" w:rsidRPr="007D75A8">
        <w:rPr>
          <w:rFonts w:ascii="Times New Roman" w:eastAsia="Times New Roman" w:hAnsi="Times New Roman" w:cs="Times New Roman"/>
          <w:b/>
          <w:color w:val="222222"/>
          <w:sz w:val="28"/>
          <w:szCs w:val="28"/>
          <w:highlight w:val="lightGray"/>
          <w:lang w:val="ru-RU"/>
        </w:rPr>
        <w:t xml:space="preserve"> </w:t>
      </w:r>
      <w:r w:rsidR="00597366" w:rsidRPr="007D75A8">
        <w:rPr>
          <w:rFonts w:ascii="Times New Roman" w:eastAsia="Times New Roman" w:hAnsi="Times New Roman" w:cs="Times New Roman"/>
          <w:b/>
          <w:color w:val="222222"/>
          <w:sz w:val="28"/>
          <w:szCs w:val="28"/>
          <w:highlight w:val="lightGray"/>
        </w:rPr>
        <w:t>PHP</w:t>
      </w:r>
    </w:p>
    <w:p w:rsidR="00597366" w:rsidRPr="007D75A8" w:rsidRDefault="003A2A5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i/>
          <w:color w:val="FF0000"/>
          <w:sz w:val="28"/>
          <w:szCs w:val="28"/>
          <w:highlight w:val="lightGray"/>
          <w:lang w:val="ru-RU"/>
        </w:rPr>
        <w:tab/>
      </w:r>
      <w:r w:rsidR="00597366" w:rsidRPr="007D75A8">
        <w:rPr>
          <w:rFonts w:ascii="Times New Roman" w:eastAsia="Times New Roman" w:hAnsi="Times New Roman" w:cs="Times New Roman"/>
          <w:color w:val="000000" w:themeColor="text1"/>
          <w:sz w:val="28"/>
          <w:szCs w:val="28"/>
          <w:highlight w:val="lightGray"/>
          <w:lang w:val="ru-RU"/>
        </w:rPr>
        <w:t>Главным фактором языка РНР является практичность. РНР должен предоставить программисту средства для быстрого и эффективного решения поставленных задач. Практический характер РНР обусловлен пятью важными характеристиками:</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традиционностью;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простотой;</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эффективностью;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безопасностью;</w:t>
      </w:r>
    </w:p>
    <w:p w:rsidR="00597366" w:rsidRPr="007D75A8" w:rsidRDefault="00597366" w:rsidP="004D7B81">
      <w:pPr>
        <w:pStyle w:val="ListParagraph"/>
        <w:numPr>
          <w:ilvl w:val="0"/>
          <w:numId w:val="13"/>
        </w:numPr>
        <w:shd w:val="clear" w:color="auto" w:fill="FFFFFF"/>
        <w:spacing w:after="0" w:line="360" w:lineRule="auto"/>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гибкостью.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lastRenderedPageBreak/>
        <w:tab/>
        <w:t>Существует еще одна «характеристика», которая делает РНР особенно привлекательным: он распространяется бесплатно! Причем, с открытыми исходными кодами ( Open Source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u w:val="single"/>
          <w:lang w:val="ru-RU"/>
        </w:rPr>
      </w:pPr>
      <w:r w:rsidRPr="007D75A8">
        <w:rPr>
          <w:rFonts w:ascii="Times New Roman" w:eastAsia="Times New Roman" w:hAnsi="Times New Roman" w:cs="Times New Roman"/>
          <w:color w:val="000000" w:themeColor="text1"/>
          <w:sz w:val="28"/>
          <w:szCs w:val="28"/>
          <w:highlight w:val="lightGray"/>
          <w:lang w:val="ru-RU"/>
        </w:rPr>
        <w:tab/>
        <w:t>Традиционность. Язык РНР будет казаться знакомым программистам, работающим в разных областях. Многие конструкции языка позаимствованы из Си, Perl.</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Код РНР очень похож на тот, который встречается в типичных программах на С или Pascal. Это заметно снижает начальные усилия при изучении РНР. PHP — язык, сочетающий достоинства Perl и Си и специально нацеленный на работу в Интернете, язык с универсальным (правда, за некоторыми оговорками) и ясным синтаксисом.</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И хотя PHP является довольно молодым языком, он обрел такую популярность среди web-программистов, что на данный момент является чуть ли не самым популярным языком для создания web-приложений (скриптов).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Простота, с</w:t>
      </w:r>
      <w:r w:rsidRPr="007D75A8">
        <w:rPr>
          <w:rFonts w:ascii="Times New Roman" w:eastAsia="Times New Roman" w:hAnsi="Times New Roman" w:cs="Times New Roman"/>
          <w:color w:val="000000" w:themeColor="text1"/>
          <w:sz w:val="28"/>
          <w:szCs w:val="28"/>
          <w:highlight w:val="lightGray"/>
          <w:lang w:val="ru-RU"/>
        </w:rPr>
        <w:t>ценарий РНР может состоять из 10 000 строк или из одной строки — все зависит от специфики вашей задачи. Вам не придется подгружать библиотеки, указывать специальные параметры компиляции или что-нибудь в этом роде. Механизм РНР просто начинает выполнять код после первой экранирующей последовательности (). Если код имеет правильный синтаксис, он исполняется в точности так, как указал программист.</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PHP — язык, который может быть встроен непосредственно в html -код страниц, которые, в свою очередь будут корректно обрабатываться PHP -интерпретатором. Мы можем использовать PHP для написания CGI-сценариев и избавиться от множества неудобных операторов вывода текста. </w:t>
      </w:r>
      <w:r w:rsidRPr="007D75A8">
        <w:rPr>
          <w:rFonts w:ascii="Times New Roman" w:eastAsia="Times New Roman" w:hAnsi="Times New Roman" w:cs="Times New Roman"/>
          <w:color w:val="000000" w:themeColor="text1"/>
          <w:sz w:val="28"/>
          <w:szCs w:val="28"/>
          <w:highlight w:val="lightGray"/>
          <w:lang w:val="ru-RU"/>
        </w:rPr>
        <w:lastRenderedPageBreak/>
        <w:t>Мы можем привлекать PHP для формирования HTML-документов, избавившись от множества вызовов внешних сценариев.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Большое разнообразие функций PHP избавят вас от написания многострочных пользовательских функций на C или Pascal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Эффективность</w:t>
      </w:r>
      <w:r w:rsidR="005D3978" w:rsidRPr="007D75A8">
        <w:rPr>
          <w:rFonts w:ascii="Times New Roman" w:eastAsia="Times New Roman" w:hAnsi="Times New Roman" w:cs="Times New Roman"/>
          <w:color w:val="000000" w:themeColor="text1"/>
          <w:sz w:val="28"/>
          <w:szCs w:val="28"/>
          <w:highlight w:val="lightGray"/>
          <w:u w:val="single"/>
          <w:lang w:val="ru-RU"/>
        </w:rPr>
        <w:t>,</w:t>
      </w:r>
      <w:r w:rsidRPr="007D75A8">
        <w:rPr>
          <w:rFonts w:ascii="Times New Roman" w:eastAsia="Times New Roman" w:hAnsi="Times New Roman" w:cs="Times New Roman"/>
          <w:color w:val="000000" w:themeColor="text1"/>
          <w:sz w:val="28"/>
          <w:szCs w:val="28"/>
          <w:highlight w:val="lightGray"/>
          <w:lang w:val="ru-RU"/>
        </w:rPr>
        <w:t xml:space="preserve"> является исключительно важным фактором при программировании для многопользовательских сред, к числу которых относится и web .</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Очень важное преимущество PHP заключается в его «движке». «Движок» PHP не является ни компилятором, ни интерпретатором. Он является транслирующим интерпретатором. Такое устройство «движка» PHP позволяет обрабатывать сценарии с достаточно высокой скоростью.</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 некоторым оценкам, большинство PHP-сценариев (особенно не очень больших размеров) обрабатываются быстрее аналогичных им программ, написанных на Perl. Однако, чтобы не делали разработчики PHP, откомпилированные исполняемые файлы будут работать значительно быстрее – в десятки, а иногда и в сотни раз. Но производительность PHP вполне достаточна для создания вполне серьезных web-приложений. Подробно об устройстве и характеристиках «движка» PHP можно ознакомиться здесь.</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Безопасность,</w:t>
      </w:r>
      <w:r w:rsidRPr="007D75A8">
        <w:rPr>
          <w:rFonts w:ascii="Times New Roman" w:eastAsia="Times New Roman" w:hAnsi="Times New Roman" w:cs="Times New Roman"/>
          <w:color w:val="000000" w:themeColor="text1"/>
          <w:sz w:val="28"/>
          <w:szCs w:val="28"/>
          <w:highlight w:val="lightGray"/>
          <w:lang w:val="ru-RU"/>
        </w:rPr>
        <w:t xml:space="preserve"> РНР предоставляет в распоряжение разработчиков и администраторов гибкие и эффективные средства безопасности, которые условно делятся на две категории: средства системного уровня и средства уровня приложения.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Средства безопасности системного уровня. В РНР реализованы механизмы безопасности, находящиеся под управлением администраторов; при правильной настройке РНР это обеспечивает максимальную свободу действий и безопасность. РНР может работать в так называемом безопасном </w:t>
      </w:r>
      <w:r w:rsidRPr="007D75A8">
        <w:rPr>
          <w:rFonts w:ascii="Times New Roman" w:eastAsia="Times New Roman" w:hAnsi="Times New Roman" w:cs="Times New Roman"/>
          <w:color w:val="000000" w:themeColor="text1"/>
          <w:sz w:val="28"/>
          <w:szCs w:val="28"/>
          <w:highlight w:val="lightGray"/>
          <w:lang w:val="ru-RU"/>
        </w:rPr>
        <w:lastRenderedPageBreak/>
        <w:t>режиме (safe mode), который ограничивает возможности применения РНР пользователями по ряду важных показателей. Например, можно ограничить максимальное время выполнения и использование памяти (неконтролируемый расход памяти отрицательно влияет на быстродействие сервера). По аналогии с cgi-bin администратор также может устанавливать ограничения на каталоги, в которых пользователь может просматривать и исполнять сценарии РНР, а также использовать сценарии РНР для просмотра конфиденциальной информации на сервере (например, файла passwd).</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Средства безопасности уровня приложения. В стандартный набор функций РНР входит ряд надежных механизмов шифрования. РНР также совместим с многими приложениями независимых фирм, что позволяет легко интегрировать его с защищенными технологиями электронной коммерции (e-commerce). Другое преимущество заключается в том, что исходный текст сценариев РНР нельзя просмотреть в браузере, поскольку сценарий компилируется до его отправки по запросу пользователя. Реализация РНР на стороне сервера предотвращает похищение нетривиальных сценариев пользователями, знаний которых хватает хотя бы для выполнения команды View Source.</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r>
      <w:r w:rsidR="005D3978" w:rsidRPr="007D75A8">
        <w:rPr>
          <w:rFonts w:ascii="Times New Roman" w:eastAsia="Times New Roman" w:hAnsi="Times New Roman" w:cs="Times New Roman"/>
          <w:color w:val="000000" w:themeColor="text1"/>
          <w:sz w:val="28"/>
          <w:szCs w:val="28"/>
          <w:highlight w:val="lightGray"/>
          <w:lang w:val="ru-RU"/>
        </w:rPr>
        <w:t>Гибкость,</w:t>
      </w:r>
      <w:r w:rsidRPr="007D75A8">
        <w:rPr>
          <w:rFonts w:ascii="Times New Roman" w:eastAsia="Times New Roman" w:hAnsi="Times New Roman" w:cs="Times New Roman"/>
          <w:color w:val="000000" w:themeColor="text1"/>
          <w:sz w:val="28"/>
          <w:szCs w:val="28"/>
          <w:highlight w:val="lightGray"/>
          <w:lang w:val="ru-RU"/>
        </w:rPr>
        <w:t xml:space="preserve"> </w:t>
      </w:r>
      <w:r w:rsidR="005D3978" w:rsidRPr="007D75A8">
        <w:rPr>
          <w:rFonts w:ascii="Times New Roman" w:eastAsia="Times New Roman" w:hAnsi="Times New Roman" w:cs="Times New Roman"/>
          <w:color w:val="000000" w:themeColor="text1"/>
          <w:sz w:val="28"/>
          <w:szCs w:val="28"/>
          <w:highlight w:val="lightGray"/>
          <w:lang w:val="ru-RU"/>
        </w:rPr>
        <w:t>п</w:t>
      </w:r>
      <w:r w:rsidRPr="007D75A8">
        <w:rPr>
          <w:rFonts w:ascii="Times New Roman" w:eastAsia="Times New Roman" w:hAnsi="Times New Roman" w:cs="Times New Roman"/>
          <w:color w:val="000000" w:themeColor="text1"/>
          <w:sz w:val="28"/>
          <w:szCs w:val="28"/>
          <w:highlight w:val="lightGray"/>
          <w:lang w:val="ru-RU"/>
        </w:rPr>
        <w:t>оскольку РНР является встраиваемым (embedded) языком, он отличается исключительной гибкостью по отношению к потребностям разработчика. Хотя РНР обычно рекомендуется использовать в сочетании с HTML, он с таким же успехом интегрируется и в JavaScript, WML, XML и другие языки. Кроме того, хорошо структурированные приложения РНР легко расширяются по мере необходимости (впрочем, это относится ко всем основным языкам программирования).</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Нет проблем и с зависимостью от браузеров, поскольку перед отправкой клиенту сценарии РНР полностью компилируются на стороне </w:t>
      </w:r>
      <w:r w:rsidRPr="007D75A8">
        <w:rPr>
          <w:rFonts w:ascii="Times New Roman" w:eastAsia="Times New Roman" w:hAnsi="Times New Roman" w:cs="Times New Roman"/>
          <w:color w:val="000000" w:themeColor="text1"/>
          <w:sz w:val="28"/>
          <w:szCs w:val="28"/>
          <w:highlight w:val="lightGray"/>
          <w:lang w:val="ru-RU"/>
        </w:rPr>
        <w:lastRenderedPageBreak/>
        <w:t>сервера. В сущности, сценарии РНР могут передаваться любым устройствам с браузерами, включая сотовые телефоны, электронные записные книжки, пейджеры и портативные компьютеры, не говоря уже о традиционных ПК. Программисты, занимающиеся вспомогательными утилитами, могут запускать РНР в режиме командной строки.</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Поскольку РНР не содержит кода, ориентированного на конкретный web-сервер, пользователи не ограничиваются определенными серверами (возможно, незнакомыми для них). Apache, Microsoft IIS, Netscape Enterprise Server, Stronghold и Zeus — РНР работает на всех перечисленных серверах. Поскольку эти серверы работают на разных платформах, РНР в целом является платформенно-независимым языком и существует на таких платформах, как UNIX, Solaris, FreeBSD и Windows 95/98/NT/2000/XP/2003.</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Наконец, средства РНР позволяют программисту работать с внешними компонентами, такими как Enterprise Java Beans или СОМ-объекты Win32. Благодаря этим новым возможностям РНР занимает достойное место среди современных технологий и обеспечивает масштабирование проектов до необходимых пределов.</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Бесплатное распространение,</w:t>
      </w:r>
      <w:r w:rsidR="005D3978" w:rsidRPr="007D75A8">
        <w:rPr>
          <w:rFonts w:ascii="Times New Roman" w:eastAsia="Times New Roman" w:hAnsi="Times New Roman" w:cs="Times New Roman"/>
          <w:color w:val="000000" w:themeColor="text1"/>
          <w:sz w:val="28"/>
          <w:szCs w:val="28"/>
          <w:highlight w:val="lightGray"/>
          <w:lang w:val="ru-RU"/>
        </w:rPr>
        <w:t xml:space="preserve"> с</w:t>
      </w:r>
      <w:r w:rsidRPr="007D75A8">
        <w:rPr>
          <w:rFonts w:ascii="Times New Roman" w:eastAsia="Times New Roman" w:hAnsi="Times New Roman" w:cs="Times New Roman"/>
          <w:color w:val="000000" w:themeColor="text1"/>
          <w:sz w:val="28"/>
          <w:szCs w:val="28"/>
          <w:highlight w:val="lightGray"/>
          <w:lang w:val="ru-RU"/>
        </w:rPr>
        <w:t>тратегия Open Source, и распространение исходных текстов программ в массах, оказало несомненно благотворное влияние на многие проекты, в первую очередь — Linux, хотя и успех проекта Apache сильно подкрепил позиции сторонников Open Source. Сказанное относится и к истории создания РНР, поскольку поддержка пользователей со всего мира оказалась очень важным фактором в развитии проекта РНР.</w:t>
      </w:r>
    </w:p>
    <w:p w:rsidR="00597366" w:rsidRPr="007D75A8" w:rsidRDefault="00597366" w:rsidP="004D7B81">
      <w:pPr>
        <w:shd w:val="clear" w:color="auto" w:fill="FFFFFF"/>
        <w:spacing w:after="0" w:line="360" w:lineRule="auto"/>
        <w:contextualSpacing/>
        <w:mirrorIndents/>
        <w:jc w:val="both"/>
        <w:rPr>
          <w:rFonts w:ascii="Times New Roman" w:eastAsia="Times New Roman" w:hAnsi="Times New Roman" w:cs="Times New Roman"/>
          <w:color w:val="000000" w:themeColor="text1"/>
          <w:sz w:val="28"/>
          <w:szCs w:val="28"/>
          <w:highlight w:val="lightGray"/>
          <w:lang w:val="ru-RU"/>
        </w:rPr>
      </w:pPr>
      <w:r w:rsidRPr="007D75A8">
        <w:rPr>
          <w:rFonts w:ascii="Times New Roman" w:eastAsia="Times New Roman" w:hAnsi="Times New Roman" w:cs="Times New Roman"/>
          <w:color w:val="000000" w:themeColor="text1"/>
          <w:sz w:val="28"/>
          <w:szCs w:val="28"/>
          <w:highlight w:val="lightGray"/>
          <w:lang w:val="ru-RU"/>
        </w:rPr>
        <w:tab/>
        <w:t xml:space="preserve">Принятие стратегии Open Source и бесплатное распространение исходных текстов РНР оказало неоценимую услугу пользователям. Вдобавок, отзывчивое сообщество пользователей РНР является своего рода </w:t>
      </w:r>
      <w:r w:rsidRPr="007D75A8">
        <w:rPr>
          <w:rFonts w:ascii="Times New Roman" w:eastAsia="Times New Roman" w:hAnsi="Times New Roman" w:cs="Times New Roman"/>
          <w:color w:val="000000" w:themeColor="text1"/>
          <w:sz w:val="28"/>
          <w:szCs w:val="28"/>
          <w:highlight w:val="lightGray"/>
          <w:lang w:val="ru-RU"/>
        </w:rPr>
        <w:lastRenderedPageBreak/>
        <w:t>«коллективной службой поддержки», и в популярных электронных конференциях можно найти ответы даже на самые сложные вопросы.</w:t>
      </w:r>
    </w:p>
    <w:p w:rsidR="00BA7CB5" w:rsidRPr="007D75A8" w:rsidRDefault="00E10A20" w:rsidP="004D7B81">
      <w:pPr>
        <w:spacing w:after="0" w:line="360" w:lineRule="auto"/>
        <w:contextualSpacing/>
        <w:mirrorIndents/>
        <w:jc w:val="both"/>
        <w:rPr>
          <w:rFonts w:ascii="Times New Roman" w:eastAsia="Times New Roman" w:hAnsi="Times New Roman" w:cs="Times New Roman"/>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tab/>
      </w: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p>
    <w:p w:rsidR="00BA7CB5" w:rsidRPr="007D75A8" w:rsidRDefault="00BA7CB5" w:rsidP="004D7B81">
      <w:pPr>
        <w:jc w:val="both"/>
        <w:rPr>
          <w:rFonts w:ascii="Times New Roman" w:eastAsia="Times New Roman" w:hAnsi="Times New Roman" w:cs="Times New Roman"/>
          <w:b/>
          <w:color w:val="3E4447"/>
          <w:sz w:val="28"/>
          <w:szCs w:val="28"/>
          <w:highlight w:val="lightGray"/>
          <w:shd w:val="clear" w:color="auto" w:fill="FFFFFF"/>
          <w:lang w:val="ru-RU"/>
        </w:rPr>
      </w:pPr>
      <w:r w:rsidRPr="007D75A8">
        <w:rPr>
          <w:rFonts w:ascii="Times New Roman" w:eastAsia="Times New Roman" w:hAnsi="Times New Roman" w:cs="Times New Roman"/>
          <w:b/>
          <w:color w:val="3E4447"/>
          <w:sz w:val="28"/>
          <w:szCs w:val="28"/>
          <w:highlight w:val="lightGray"/>
          <w:shd w:val="clear" w:color="auto" w:fill="FFFFFF"/>
          <w:lang w:val="ru-RU"/>
        </w:rPr>
        <w:br w:type="page"/>
      </w:r>
    </w:p>
    <w:p w:rsidR="003C7D50" w:rsidRPr="00D57880" w:rsidRDefault="00FF7A9F" w:rsidP="004D7B81">
      <w:pPr>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lastRenderedPageBreak/>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172276" w:rsidRPr="00D57880">
        <w:rPr>
          <w:rFonts w:ascii="Times New Roman" w:eastAsia="Times New Roman" w:hAnsi="Times New Roman" w:cs="Times New Roman"/>
          <w:b/>
          <w:color w:val="000000" w:themeColor="text1"/>
          <w:sz w:val="28"/>
          <w:szCs w:val="28"/>
          <w:shd w:val="clear" w:color="auto" w:fill="FFFFFF"/>
          <w:lang w:val="ru-RU"/>
        </w:rPr>
        <w:t xml:space="preserve"> </w:t>
      </w:r>
      <w:r w:rsidR="00CF1818" w:rsidRPr="00D57880">
        <w:rPr>
          <w:rFonts w:ascii="Times New Roman" w:eastAsia="Times New Roman" w:hAnsi="Times New Roman" w:cs="Times New Roman"/>
          <w:b/>
          <w:color w:val="000000" w:themeColor="text1"/>
          <w:sz w:val="28"/>
          <w:szCs w:val="28"/>
          <w:shd w:val="clear" w:color="auto" w:fill="FFFFFF"/>
          <w:lang w:val="ru-RU"/>
        </w:rPr>
        <w:t>РАЗРАБОТКА</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ПРОГРАМНО</w:t>
      </w:r>
      <w:r w:rsidR="00CF1818" w:rsidRPr="00D57880">
        <w:rPr>
          <w:rFonts w:ascii="Times New Roman" w:eastAsia="Times New Roman" w:hAnsi="Times New Roman" w:cs="Times New Roman"/>
          <w:b/>
          <w:color w:val="000000" w:themeColor="text1"/>
          <w:sz w:val="28"/>
          <w:szCs w:val="28"/>
          <w:shd w:val="clear" w:color="auto" w:fill="FFFFFF"/>
          <w:lang w:val="ru-RU"/>
        </w:rPr>
        <w:t>ГО</w:t>
      </w:r>
      <w:r w:rsidR="00BA7CB5" w:rsidRPr="00D57880">
        <w:rPr>
          <w:rFonts w:ascii="Times New Roman" w:eastAsia="Times New Roman" w:hAnsi="Times New Roman" w:cs="Times New Roman"/>
          <w:b/>
          <w:color w:val="000000" w:themeColor="text1"/>
          <w:sz w:val="28"/>
          <w:szCs w:val="28"/>
          <w:shd w:val="clear" w:color="auto" w:fill="FFFFFF"/>
          <w:lang w:val="ru-RU"/>
        </w:rPr>
        <w:t xml:space="preserve"> ОБЕСПЕЧЕНИЕ</w:t>
      </w:r>
    </w:p>
    <w:p w:rsidR="002E1DEE" w:rsidRPr="00D57880" w:rsidRDefault="00E46ACB"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2E1DEE" w:rsidRPr="00D57880">
        <w:rPr>
          <w:rFonts w:ascii="Times New Roman" w:eastAsia="Times New Roman" w:hAnsi="Times New Roman" w:cs="Times New Roman"/>
          <w:color w:val="000000" w:themeColor="text1"/>
          <w:sz w:val="28"/>
          <w:szCs w:val="28"/>
          <w:shd w:val="clear" w:color="auto" w:fill="FFFFFF"/>
          <w:lang w:val="ru-RU"/>
        </w:rPr>
        <w:t xml:space="preserve">После того как с алгоритмом были проведены все эксперименты, и отпали все сомнения в достоверности его прогонозов, а так же полностью определились с конфигурациями серверного оборудования, которое обеспечивает необходимый уровень защиты, производительности и рационален в фнансовых запроссах необходимых для его поддержки, началась разработка программного обеспечения. </w:t>
      </w:r>
    </w:p>
    <w:p w:rsidR="00390FD0" w:rsidRPr="00D57880" w:rsidRDefault="00E12575" w:rsidP="004D7B81">
      <w:pPr>
        <w:spacing w:after="0" w:line="360" w:lineRule="auto"/>
        <w:contextualSpacing/>
        <w:mirrorIndents/>
        <w:jc w:val="both"/>
        <w:rPr>
          <w:rFonts w:ascii="Times New Roman" w:eastAsia="Times New Roman" w:hAnsi="Times New Roman" w:cs="Times New Roman"/>
          <w:b/>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00D54DFB" w:rsidRPr="00D57880">
        <w:rPr>
          <w:rFonts w:ascii="Times New Roman" w:eastAsia="Times New Roman" w:hAnsi="Times New Roman" w:cs="Times New Roman"/>
          <w:b/>
          <w:color w:val="000000" w:themeColor="text1"/>
          <w:sz w:val="28"/>
          <w:szCs w:val="28"/>
          <w:shd w:val="clear" w:color="auto" w:fill="FFFFFF"/>
          <w:lang w:val="ru-RU"/>
        </w:rPr>
        <w:t>5</w:t>
      </w:r>
      <w:r w:rsidR="00E46ACB" w:rsidRPr="00D57880">
        <w:rPr>
          <w:rFonts w:ascii="Times New Roman" w:eastAsia="Times New Roman" w:hAnsi="Times New Roman" w:cs="Times New Roman"/>
          <w:b/>
          <w:color w:val="000000" w:themeColor="text1"/>
          <w:sz w:val="28"/>
          <w:szCs w:val="28"/>
          <w:shd w:val="clear" w:color="auto" w:fill="FFFFFF"/>
          <w:lang w:val="ru-RU"/>
        </w:rPr>
        <w:t xml:space="preserve">.1 </w:t>
      </w:r>
      <w:r w:rsidR="00390FD0" w:rsidRPr="00D57880">
        <w:rPr>
          <w:rFonts w:ascii="Times New Roman" w:eastAsia="Times New Roman" w:hAnsi="Times New Roman" w:cs="Times New Roman"/>
          <w:b/>
          <w:color w:val="000000" w:themeColor="text1"/>
          <w:sz w:val="28"/>
          <w:szCs w:val="28"/>
          <w:shd w:val="clear" w:color="auto" w:fill="FFFFFF"/>
          <w:lang w:val="ru-RU"/>
        </w:rPr>
        <w:t xml:space="preserve">Расчет прогноза </w:t>
      </w:r>
    </w:p>
    <w:p w:rsidR="00A215FC" w:rsidRPr="00D57880" w:rsidRDefault="00A215FC" w:rsidP="004D7B81">
      <w:pPr>
        <w:spacing w:after="0" w:line="360" w:lineRule="auto"/>
        <w:contextualSpacing/>
        <w:mirrorIndents/>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b/>
          <w:color w:val="000000" w:themeColor="text1"/>
          <w:sz w:val="28"/>
          <w:szCs w:val="28"/>
          <w:shd w:val="clear" w:color="auto" w:fill="FFFFFF"/>
          <w:lang w:val="ru-RU"/>
        </w:rPr>
        <w:tab/>
      </w:r>
      <w:r w:rsidRPr="00D57880">
        <w:rPr>
          <w:rFonts w:ascii="Times New Roman" w:eastAsia="Times New Roman" w:hAnsi="Times New Roman" w:cs="Times New Roman"/>
          <w:color w:val="000000" w:themeColor="text1"/>
          <w:sz w:val="28"/>
          <w:szCs w:val="28"/>
          <w:shd w:val="clear" w:color="auto" w:fill="FFFFFF"/>
          <w:lang w:val="ru-RU"/>
        </w:rPr>
        <w:t>Для расчета прогноза продаж, необходимо выполнить несколько довольно сложных этапов кажд</w:t>
      </w:r>
      <w:r w:rsidR="00F3405C" w:rsidRPr="00D57880">
        <w:rPr>
          <w:rFonts w:ascii="Times New Roman" w:eastAsia="Times New Roman" w:hAnsi="Times New Roman" w:cs="Times New Roman"/>
          <w:color w:val="000000" w:themeColor="text1"/>
          <w:sz w:val="28"/>
          <w:szCs w:val="28"/>
          <w:shd w:val="clear" w:color="auto" w:fill="FFFFFF"/>
          <w:lang w:val="ru-RU"/>
        </w:rPr>
        <w:t>ый из которых представляет собой</w:t>
      </w:r>
      <w:r w:rsidRPr="00D57880">
        <w:rPr>
          <w:rFonts w:ascii="Times New Roman" w:eastAsia="Times New Roman" w:hAnsi="Times New Roman" w:cs="Times New Roman"/>
          <w:color w:val="000000" w:themeColor="text1"/>
          <w:sz w:val="28"/>
          <w:szCs w:val="28"/>
          <w:shd w:val="clear" w:color="auto" w:fill="FFFFFF"/>
          <w:lang w:val="ru-RU"/>
        </w:rPr>
        <w:t xml:space="preserve"> </w:t>
      </w:r>
      <w:r w:rsidR="00F3405C" w:rsidRPr="00D57880">
        <w:rPr>
          <w:rFonts w:ascii="Times New Roman" w:eastAsia="Times New Roman" w:hAnsi="Times New Roman" w:cs="Times New Roman"/>
          <w:color w:val="000000" w:themeColor="text1"/>
          <w:sz w:val="28"/>
          <w:szCs w:val="28"/>
          <w:shd w:val="clear" w:color="auto" w:fill="FFFFFF"/>
          <w:lang w:val="ru-RU"/>
        </w:rPr>
        <w:t>вычислительные операции. Главный метод в Класск "</w:t>
      </w:r>
      <w:r w:rsidR="00F3405C" w:rsidRPr="00D57880">
        <w:rPr>
          <w:rFonts w:ascii="Times New Roman" w:eastAsia="Times New Roman" w:hAnsi="Times New Roman" w:cs="Times New Roman"/>
          <w:color w:val="000000" w:themeColor="text1"/>
          <w:sz w:val="28"/>
          <w:szCs w:val="28"/>
          <w:shd w:val="clear" w:color="auto" w:fill="FFFFFF"/>
        </w:rPr>
        <w:t>PrognosManager</w:t>
      </w:r>
      <w:r w:rsidR="00F3405C" w:rsidRPr="00D57880">
        <w:rPr>
          <w:rFonts w:ascii="Times New Roman" w:eastAsia="Times New Roman" w:hAnsi="Times New Roman" w:cs="Times New Roman"/>
          <w:color w:val="000000" w:themeColor="text1"/>
          <w:sz w:val="28"/>
          <w:szCs w:val="28"/>
          <w:shd w:val="clear" w:color="auto" w:fill="FFFFFF"/>
          <w:lang w:val="ru-RU"/>
        </w:rPr>
        <w:t xml:space="preserve">", это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 xml:space="preserve">(), который и обьеденяет в себе все этапы расчета, и по результатам выполнения возвращает массив с прогнозами. На рисунке 3.1 изображена блок схема работы метода </w:t>
      </w:r>
      <w:r w:rsidR="00F3405C" w:rsidRPr="00D57880">
        <w:rPr>
          <w:rFonts w:ascii="Times New Roman" w:eastAsia="Times New Roman" w:hAnsi="Times New Roman" w:cs="Times New Roman"/>
          <w:color w:val="000000" w:themeColor="text1"/>
          <w:sz w:val="28"/>
          <w:szCs w:val="28"/>
          <w:shd w:val="clear" w:color="auto" w:fill="FFFFFF"/>
        </w:rPr>
        <w:t>calcPrognose</w:t>
      </w:r>
      <w:r w:rsidR="00F3405C" w:rsidRPr="00D57880">
        <w:rPr>
          <w:rFonts w:ascii="Times New Roman" w:eastAsia="Times New Roman" w:hAnsi="Times New Roman" w:cs="Times New Roman"/>
          <w:color w:val="000000" w:themeColor="text1"/>
          <w:sz w:val="28"/>
          <w:szCs w:val="28"/>
          <w:shd w:val="clear" w:color="auto" w:fill="FFFFFF"/>
          <w:lang w:val="ru-RU"/>
        </w:rPr>
        <w:t>().</w:t>
      </w:r>
    </w:p>
    <w:p w:rsidR="00E12575" w:rsidRPr="007D75A8" w:rsidRDefault="003D0657" w:rsidP="00E12575">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3D0657">
        <w:rPr>
          <w:rFonts w:ascii="Times New Roman" w:eastAsia="Times New Roman" w:hAnsi="Times New Roman" w:cs="Times New Roman"/>
          <w:b/>
          <w:noProof/>
          <w:color w:val="3E4447"/>
          <w:sz w:val="28"/>
          <w:szCs w:val="28"/>
          <w:highlight w:val="lightGray"/>
        </w:rPr>
        <w:lastRenderedPageBreak/>
        <w:pict>
          <v:shapetype id="_x0000_t202" coordsize="21600,21600" o:spt="202" path="m,l,21600r21600,l21600,xe">
            <v:stroke joinstyle="miter"/>
            <v:path gradientshapeok="t" o:connecttype="rect"/>
          </v:shapetype>
          <v:shape id="_x0000_s1098" type="#_x0000_t202" style="position:absolute;left:0;text-align:left;margin-left:307.15pt;margin-top:183pt;width:36.75pt;height:19.5pt;z-index:251661312;mso-width-relative:margin;mso-height-relative:margin" fillcolor="white [3212]" strokecolor="white [3212]" strokeweight="1pt">
            <v:stroke dashstyle="dash"/>
            <v:shadow color="#868686"/>
            <v:textbox style="mso-next-textbox:#_x0000_s1098">
              <w:txbxContent>
                <w:p w:rsidR="00E744BC" w:rsidRPr="00732301" w:rsidRDefault="00E744BC" w:rsidP="00732301">
                  <w:pPr>
                    <w:rPr>
                      <w:lang w:val="ru-RU"/>
                    </w:rPr>
                  </w:pPr>
                  <w:r>
                    <w:rPr>
                      <w:lang w:val="ru-RU"/>
                    </w:rPr>
                    <w:t>нет</w:t>
                  </w:r>
                </w:p>
              </w:txbxContent>
            </v:textbox>
          </v:shape>
        </w:pict>
      </w:r>
      <w:r w:rsidRPr="003D0657">
        <w:rPr>
          <w:rFonts w:ascii="Times New Roman" w:eastAsia="Times New Roman" w:hAnsi="Times New Roman" w:cs="Times New Roman"/>
          <w:b/>
          <w:noProof/>
          <w:color w:val="3E4447"/>
          <w:sz w:val="28"/>
          <w:szCs w:val="28"/>
          <w:highlight w:val="lightGray"/>
          <w:shd w:val="clear" w:color="auto" w:fill="FFFFFF"/>
          <w:lang w:val="ru-RU" w:eastAsia="zh-TW"/>
        </w:rPr>
        <w:pict>
          <v:shape id="_x0000_s1070" type="#_x0000_t202" style="position:absolute;left:0;text-align:left;margin-left:264.75pt;margin-top:212.25pt;width:28.25pt;height:19.5pt;z-index:251660288;mso-width-relative:margin;mso-height-relative:margin" fillcolor="white [3212]" strokecolor="white [3212]" strokeweight="1pt">
            <v:stroke dashstyle="dash"/>
            <v:shadow color="#868686"/>
            <v:textbox style="mso-next-textbox:#_x0000_s1070">
              <w:txbxContent>
                <w:p w:rsidR="00E744BC" w:rsidRPr="00732301" w:rsidRDefault="00E744BC">
                  <w:pPr>
                    <w:rPr>
                      <w:lang w:val="ru-RU"/>
                    </w:rPr>
                  </w:pPr>
                  <w:r>
                    <w:rPr>
                      <w:lang w:val="ru-RU"/>
                    </w:rPr>
                    <w:t>да</w:t>
                  </w:r>
                </w:p>
              </w:txbxContent>
            </v:textbox>
          </v:shape>
        </w:pict>
      </w:r>
      <w:r w:rsidRPr="003D0657">
        <w:rPr>
          <w:rFonts w:ascii="Times New Roman" w:eastAsia="Times New Roman" w:hAnsi="Times New Roman" w:cs="Times New Roman"/>
          <w:b/>
          <w:color w:val="3E4447"/>
          <w:sz w:val="28"/>
          <w:szCs w:val="28"/>
          <w:highlight w:val="lightGray"/>
          <w:shd w:val="clear" w:color="auto" w:fill="FFFFFF"/>
          <w:lang w:val="ru-RU"/>
        </w:rPr>
      </w:r>
      <w:r w:rsidRPr="003D0657">
        <w:rPr>
          <w:rFonts w:ascii="Times New Roman" w:eastAsia="Times New Roman" w:hAnsi="Times New Roman" w:cs="Times New Roman"/>
          <w:b/>
          <w:color w:val="3E4447"/>
          <w:sz w:val="28"/>
          <w:szCs w:val="28"/>
          <w:highlight w:val="lightGray"/>
          <w:shd w:val="clear" w:color="auto" w:fill="FFFFFF"/>
          <w:lang w:val="ru-RU"/>
        </w:rPr>
        <w:pict>
          <v:group id="_x0000_s1067" style="width:231.75pt;height:437.25pt;mso-position-horizontal-relative:char;mso-position-vertical-relative:line" coordorigin="3330,5520" coordsize="4635,8745">
            <v:oval id="_x0000_s1029" style="position:absolute;left:4815;top:5520;width:1605;height:495">
              <v:textbox style="mso-next-textbox:#_x0000_s1029">
                <w:txbxContent>
                  <w:p w:rsidR="00E744BC" w:rsidRPr="00F3405C" w:rsidRDefault="00E744BC" w:rsidP="00C77E9B">
                    <w:pPr>
                      <w:jc w:val="center"/>
                    </w:pPr>
                    <w:r>
                      <w:t>calcPro</w:t>
                    </w:r>
                    <w:r>
                      <w:t>g</w:t>
                    </w:r>
                    <w:r>
                      <w:t>nose()</w:t>
                    </w:r>
                  </w:p>
                </w:txbxContent>
              </v:textbox>
            </v:oval>
            <v:shapetype id="_x0000_t112" coordsize="21600,21600" o:spt="112" path="m,l,21600r21600,l21600,xem2610,nfl2610,21600em18990,nfl18990,21600e">
              <v:stroke joinstyle="miter"/>
              <v:path o:extrusionok="f" gradientshapeok="t" o:connecttype="rect" textboxrect="2610,0,18990,21600"/>
            </v:shapetype>
            <v:shape id="_x0000_s1039" type="#_x0000_t112" style="position:absolute;left:4095;top:6300;width:3015;height:480">
              <v:textbox style="mso-next-textbox:#_x0000_s1039">
                <w:txbxContent>
                  <w:p w:rsidR="00E744BC" w:rsidRDefault="00E744BC" w:rsidP="00E12575">
                    <w:pPr>
                      <w:jc w:val="center"/>
                    </w:pPr>
                    <w:r>
                      <w:t>data[] := loadFromDB()</w:t>
                    </w:r>
                  </w:p>
                  <w:p w:rsidR="00E744BC" w:rsidRDefault="00E744BC"/>
                </w:txbxContent>
              </v:textbox>
            </v:shape>
            <v:shape id="_x0000_s1040" type="#_x0000_t112" style="position:absolute;left:4095;top:7035;width:3015;height:435">
              <v:textbox style="mso-next-textbox:#_x0000_s1040">
                <w:txbxContent>
                  <w:p w:rsidR="00E744BC" w:rsidRDefault="00E744BC" w:rsidP="00E12575">
                    <w:pPr>
                      <w:jc w:val="center"/>
                    </w:pPr>
                    <w:r>
                      <w:t>trend := trend(data)</w:t>
                    </w:r>
                  </w:p>
                  <w:p w:rsidR="00E744BC" w:rsidRPr="00E12575" w:rsidRDefault="00E744BC" w:rsidP="00E12575"/>
                </w:txbxContent>
              </v:textbox>
            </v:shape>
            <v:shapetype id="_x0000_t109" coordsize="21600,21600" o:spt="109" path="m,l,21600r21600,l21600,xe">
              <v:stroke joinstyle="miter"/>
              <v:path gradientshapeok="t" o:connecttype="rect"/>
            </v:shapetype>
            <v:shape id="_x0000_s1041" type="#_x0000_t109" style="position:absolute;left:4095;top:7770;width:3015;height:435">
              <v:textbox style="mso-next-textbox:#_x0000_s1041">
                <w:txbxContent>
                  <w:p w:rsidR="00E744BC" w:rsidRDefault="00E744BC" w:rsidP="00E12575">
                    <w:pPr>
                      <w:jc w:val="center"/>
                    </w:pPr>
                    <w:r>
                      <w:t>i</w:t>
                    </w:r>
                    <w:r>
                      <w:rPr>
                        <w:lang w:val="ru-RU"/>
                      </w:rPr>
                      <w:t xml:space="preserve"> </w:t>
                    </w:r>
                    <w:r>
                      <w:t>:=</w:t>
                    </w:r>
                    <w:r>
                      <w:rPr>
                        <w:lang w:val="ru-RU"/>
                      </w:rPr>
                      <w:t xml:space="preserve"> </w:t>
                    </w:r>
                    <w:r>
                      <w:t>0</w:t>
                    </w:r>
                  </w:p>
                </w:txbxContent>
              </v:textbox>
            </v:shape>
            <v:shape id="_x0000_s1042" type="#_x0000_t112" style="position:absolute;left:4095;top:8490;width:3015;height:495">
              <v:textbox style="mso-next-textbox:#_x0000_s1042">
                <w:txbxContent>
                  <w:p w:rsidR="00E744BC" w:rsidRDefault="00E744BC" w:rsidP="00E12575">
                    <w:pPr>
                      <w:jc w:val="center"/>
                    </w:pPr>
                    <w:r>
                      <w:t>size := getSize(data)</w:t>
                    </w:r>
                  </w:p>
                  <w:p w:rsidR="00E744BC" w:rsidRPr="00E12575" w:rsidRDefault="00E744BC" w:rsidP="00E12575"/>
                </w:txbxContent>
              </v:textbox>
            </v:shape>
            <v:shapetype id="_x0000_t4" coordsize="21600,21600" o:spt="4" path="m10800,l,10800,10800,21600,21600,10800xe">
              <v:stroke joinstyle="miter"/>
              <v:path gradientshapeok="t" o:connecttype="rect" textboxrect="5400,5400,16200,16200"/>
            </v:shapetype>
            <v:shape id="_x0000_s1043" type="#_x0000_t4" style="position:absolute;left:4410;top:9270;width:2385;height:600">
              <v:textbox style="mso-next-textbox:#_x0000_s1043">
                <w:txbxContent>
                  <w:p w:rsidR="00E744BC" w:rsidRDefault="00E744BC" w:rsidP="00E12575">
                    <w:pPr>
                      <w:jc w:val="center"/>
                    </w:pPr>
                    <w:r>
                      <w:t>i &lt; size</w:t>
                    </w:r>
                  </w:p>
                </w:txbxContent>
              </v:textbox>
            </v:shape>
            <v:shape id="_x0000_s1044" type="#_x0000_t109" style="position:absolute;left:4095;top:10155;width:3015;height:435">
              <v:textbox style="mso-next-textbox:#_x0000_s1044">
                <w:txbxContent>
                  <w:p w:rsidR="00E744BC" w:rsidRDefault="00E744BC" w:rsidP="00E12575">
                    <w:pPr>
                      <w:jc w:val="center"/>
                    </w:pPr>
                    <w:r>
                      <w:t>season[i] = data[i] - trend</w:t>
                    </w:r>
                  </w:p>
                </w:txbxContent>
              </v:textbox>
            </v:shape>
            <v:shape id="_x0000_s1045" type="#_x0000_t109" style="position:absolute;left:4095;top:10875;width:3015;height:435">
              <v:textbox style="mso-next-textbox:#_x0000_s1045">
                <w:txbxContent>
                  <w:p w:rsidR="00E744BC" w:rsidRDefault="00E744BC" w:rsidP="00E12575">
                    <w:pPr>
                      <w:jc w:val="center"/>
                    </w:pPr>
                    <w:r>
                      <w:t>i = i + 1</w:t>
                    </w:r>
                  </w:p>
                </w:txbxContent>
              </v:textbox>
            </v:shape>
            <v:shape id="_x0000_s1046" type="#_x0000_t109" style="position:absolute;left:3915;top:11610;width:3375;height:435">
              <v:textbox style="mso-next-textbox:#_x0000_s1046">
                <w:txbxContent>
                  <w:p w:rsidR="00E744BC" w:rsidRDefault="00E744BC" w:rsidP="00E12575">
                    <w:pPr>
                      <w:jc w:val="center"/>
                    </w:pPr>
                    <w:r>
                      <w:t>season[] := adaptSeason(season)</w:t>
                    </w:r>
                  </w:p>
                </w:txbxContent>
              </v:textbox>
            </v:shape>
            <v:shape id="_x0000_s1047" type="#_x0000_t109" style="position:absolute;left:3915;top:12330;width:3375;height:435">
              <v:textbox style="mso-next-textbox:#_x0000_s1047">
                <w:txbxContent>
                  <w:p w:rsidR="00E744BC" w:rsidRDefault="00E744BC" w:rsidP="00E12575">
                    <w:pPr>
                      <w:jc w:val="center"/>
                    </w:pPr>
                    <w:r>
                      <w:t>errors[] := errors(data)</w:t>
                    </w:r>
                  </w:p>
                </w:txbxContent>
              </v:textbox>
            </v:shape>
            <v:shape id="_x0000_s1048" type="#_x0000_t109" style="position:absolute;left:3330;top:13050;width:4515;height:435">
              <v:textbox style="mso-next-textbox:#_x0000_s1048">
                <w:txbxContent>
                  <w:p w:rsidR="00E744BC" w:rsidRDefault="00E744BC" w:rsidP="00E12575">
                    <w:pPr>
                      <w:jc w:val="center"/>
                    </w:pPr>
                    <w:r>
                      <w:t>prognosis[] := prognos(trend, season, errors)</w:t>
                    </w:r>
                  </w:p>
                </w:txbxContent>
              </v:textbox>
            </v:shape>
            <v:shapetype id="_x0000_t32" coordsize="21600,21600" o:spt="32" o:oned="t" path="m,l21600,21600e" filled="f">
              <v:path arrowok="t" fillok="f" o:connecttype="none"/>
              <o:lock v:ext="edit" shapetype="t"/>
            </v:shapetype>
            <v:shape id="_x0000_s1049" type="#_x0000_t32" style="position:absolute;left:5595;top:9870;width:0;height:285" o:connectortype="straight">
              <v:stroke endarrow="block"/>
            </v:shape>
            <v:shape id="_x0000_s1050" type="#_x0000_t32" style="position:absolute;left:5595;top:10590;width:0;height:285" o:connectortype="straight">
              <v:stroke endarrow="block"/>
            </v:shape>
            <v:shape id="_x0000_s1053" type="#_x0000_t32" style="position:absolute;left:3495;top:11085;width:600;height:0;flip:x" o:connectortype="straigh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3188;top:9862;width:1530;height:915;rotation:270" o:connectortype="elbow" adj="21529,-261679,-49341">
              <v:stroke endarrow="block"/>
            </v:shape>
            <v:shape id="_x0000_s1055" type="#_x0000_t32" style="position:absolute;left:6795;top:9570;width:1170;height:0" o:connectortype="straight"/>
            <v:shape id="_x0000_s1056" type="#_x0000_t34" style="position:absolute;left:6480;top:10380;width:2295;height:675;rotation:90" o:connectortype="elbow" adj="21665,-305760,-74965">
              <v:stroke endarrow="block"/>
            </v:shape>
            <v:shape id="_x0000_s1058" type="#_x0000_t32" style="position:absolute;left:5595;top:12045;width:0;height:285" o:connectortype="straight">
              <v:stroke endarrow="block"/>
            </v:shape>
            <v:shape id="_x0000_s1059" type="#_x0000_t32" style="position:absolute;left:5595;top:12765;width:0;height:285" o:connectortype="straight">
              <v:stroke endarrow="block"/>
            </v:shape>
            <v:oval id="_x0000_s1060" style="position:absolute;left:4785;top:13770;width:1605;height:495">
              <v:textbox style="mso-next-textbox:#_x0000_s1060">
                <w:txbxContent>
                  <w:p w:rsidR="00E744BC" w:rsidRPr="00C77E9B" w:rsidRDefault="00E744BC" w:rsidP="00E12575">
                    <w:pPr>
                      <w:jc w:val="center"/>
                      <w:rPr>
                        <w:lang w:val="ru-RU"/>
                      </w:rPr>
                    </w:pPr>
                    <w:r>
                      <w:rPr>
                        <w:lang w:val="ru-RU"/>
                      </w:rPr>
                      <w:t>Конец</w:t>
                    </w:r>
                  </w:p>
                </w:txbxContent>
              </v:textbox>
            </v:oval>
            <v:shape id="_x0000_s1061" type="#_x0000_t32" style="position:absolute;left:5595;top:13485;width:0;height:285" o:connectortype="straight">
              <v:stroke endarrow="block"/>
            </v:shape>
            <v:shape id="_x0000_s1062" type="#_x0000_t32" style="position:absolute;left:5595;top:8985;width:0;height:285" o:connectortype="straight">
              <v:stroke endarrow="block"/>
            </v:shape>
            <v:shape id="_x0000_s1063" type="#_x0000_t32" style="position:absolute;left:5595;top:8205;width:0;height:285" o:connectortype="straight">
              <v:stroke endarrow="block"/>
            </v:shape>
            <v:shape id="_x0000_s1064" type="#_x0000_t32" style="position:absolute;left:5595;top:7470;width:0;height:285" o:connectortype="straight">
              <v:stroke endarrow="block"/>
            </v:shape>
            <v:shape id="_x0000_s1065" type="#_x0000_t32" style="position:absolute;left:5595;top:6780;width:0;height:285" o:connectortype="straight">
              <v:stroke endarrow="block"/>
            </v:shape>
            <v:shape id="_x0000_s1066" type="#_x0000_t32" style="position:absolute;left:5595;top:6015;width:0;height:285" o:connectortype="straight">
              <v:stroke endarrow="block"/>
            </v:shape>
            <w10:wrap type="none"/>
            <w10:anchorlock/>
          </v:group>
        </w:pict>
      </w:r>
    </w:p>
    <w:p w:rsidR="00E12575" w:rsidRPr="007D75A8" w:rsidRDefault="00410CAA" w:rsidP="00E12575">
      <w:pPr>
        <w:jc w:val="center"/>
        <w:rPr>
          <w:rFonts w:ascii="Times New Roman" w:eastAsia="Times New Roman" w:hAnsi="Times New Roman" w:cs="Times New Roman"/>
          <w:color w:val="000000" w:themeColor="text1"/>
          <w:sz w:val="28"/>
          <w:szCs w:val="28"/>
          <w:highlight w:val="lightGray"/>
          <w:shd w:val="clear" w:color="auto" w:fill="FFFFFF"/>
          <w:lang w:val="ru-RU"/>
        </w:rPr>
      </w:pPr>
      <w:r w:rsidRPr="007D75A8">
        <w:rPr>
          <w:rFonts w:ascii="Times New Roman" w:eastAsia="Times New Roman" w:hAnsi="Times New Roman" w:cs="Times New Roman"/>
          <w:color w:val="000000" w:themeColor="text1"/>
          <w:sz w:val="28"/>
          <w:szCs w:val="28"/>
          <w:highlight w:val="lightGray"/>
          <w:shd w:val="clear" w:color="auto" w:fill="FFFFFF"/>
          <w:lang w:val="ru-RU"/>
        </w:rPr>
        <w:t>Рисунок 3.1 Алгоритм расчитывающий прогноз</w:t>
      </w:r>
    </w:p>
    <w:p w:rsidR="00A549FD" w:rsidRPr="00D57880" w:rsidRDefault="004D7B81" w:rsidP="00B60B3B">
      <w:pPr>
        <w:spacing w:after="0" w:line="360" w:lineRule="auto"/>
        <w:jc w:val="both"/>
        <w:rPr>
          <w:rFonts w:ascii="Times New Roman" w:eastAsia="Times New Roman" w:hAnsi="Times New Roman" w:cs="Times New Roman"/>
          <w:color w:val="000000" w:themeColor="text1"/>
          <w:sz w:val="28"/>
          <w:szCs w:val="28"/>
          <w:shd w:val="clear" w:color="auto" w:fill="FFFFFF"/>
          <w:lang w:val="ru-RU"/>
        </w:rPr>
      </w:pPr>
      <w:r w:rsidRPr="00D57880">
        <w:rPr>
          <w:rFonts w:ascii="Times New Roman" w:eastAsia="Times New Roman" w:hAnsi="Times New Roman" w:cs="Times New Roman"/>
          <w:color w:val="000000" w:themeColor="text1"/>
          <w:sz w:val="28"/>
          <w:szCs w:val="28"/>
          <w:shd w:val="clear" w:color="auto" w:fill="FFFFFF"/>
          <w:lang w:val="ru-RU"/>
        </w:rPr>
        <w:tab/>
      </w:r>
      <w:r w:rsidR="00F3405C" w:rsidRPr="00D57880">
        <w:rPr>
          <w:rFonts w:ascii="Times New Roman" w:eastAsia="Times New Roman" w:hAnsi="Times New Roman" w:cs="Times New Roman"/>
          <w:color w:val="000000" w:themeColor="text1"/>
          <w:sz w:val="28"/>
          <w:szCs w:val="28"/>
          <w:shd w:val="clear" w:color="auto" w:fill="FFFFFF"/>
          <w:lang w:val="ru-RU"/>
        </w:rPr>
        <w:t xml:space="preserve">На выше описанной блок схеме можно увидеть что </w:t>
      </w:r>
      <w:r w:rsidR="00732301" w:rsidRPr="00D57880">
        <w:rPr>
          <w:rFonts w:ascii="Times New Roman" w:eastAsia="Times New Roman" w:hAnsi="Times New Roman" w:cs="Times New Roman"/>
          <w:color w:val="000000" w:themeColor="text1"/>
          <w:sz w:val="28"/>
          <w:szCs w:val="28"/>
          <w:shd w:val="clear" w:color="auto" w:fill="FFFFFF"/>
          <w:lang w:val="ru-RU"/>
        </w:rPr>
        <w:t xml:space="preserve">метод в свою очередь так же вызывает </w:t>
      </w:r>
      <w:r w:rsidR="006B06A0" w:rsidRPr="00D57880">
        <w:rPr>
          <w:rFonts w:ascii="Times New Roman" w:eastAsia="Times New Roman" w:hAnsi="Times New Roman" w:cs="Times New Roman"/>
          <w:color w:val="000000" w:themeColor="text1"/>
          <w:sz w:val="28"/>
          <w:szCs w:val="28"/>
          <w:shd w:val="clear" w:color="auto" w:fill="FFFFFF"/>
          <w:lang w:val="ru-RU"/>
        </w:rPr>
        <w:t xml:space="preserve">сторонние </w:t>
      </w:r>
      <w:r w:rsidR="00732301" w:rsidRPr="00D57880">
        <w:rPr>
          <w:rFonts w:ascii="Times New Roman" w:eastAsia="Times New Roman" w:hAnsi="Times New Roman" w:cs="Times New Roman"/>
          <w:color w:val="000000" w:themeColor="text1"/>
          <w:sz w:val="28"/>
          <w:szCs w:val="28"/>
          <w:shd w:val="clear" w:color="auto" w:fill="FFFFFF"/>
          <w:lang w:val="ru-RU"/>
        </w:rPr>
        <w:t>методы. Это обусловденно тем что  некоторые шаги при расчете прогноза, представляют собой грамоздкие вычислительные операции, и по всем правилам грамотного программирования, эти расчеты нужно вынести в отдельные методы. Этим мы добиваеся, упрощение кода, код а соответственно и блок схемы становистя более читабельными</w:t>
      </w:r>
      <w:r w:rsidR="006B06A0" w:rsidRPr="00D57880">
        <w:rPr>
          <w:rFonts w:ascii="Times New Roman" w:eastAsia="Times New Roman" w:hAnsi="Times New Roman" w:cs="Times New Roman"/>
          <w:color w:val="000000" w:themeColor="text1"/>
          <w:sz w:val="28"/>
          <w:szCs w:val="28"/>
          <w:shd w:val="clear" w:color="auto" w:fill="FFFFFF"/>
          <w:lang w:val="ru-RU"/>
        </w:rPr>
        <w:t xml:space="preserve">. Это позволяет значительно уменьшить </w:t>
      </w:r>
      <w:r w:rsidR="006B06A0" w:rsidRPr="00D57880">
        <w:rPr>
          <w:rFonts w:ascii="Times New Roman" w:eastAsia="Times New Roman" w:hAnsi="Times New Roman" w:cs="Times New Roman"/>
          <w:color w:val="000000" w:themeColor="text1"/>
          <w:sz w:val="28"/>
          <w:szCs w:val="28"/>
          <w:shd w:val="clear" w:color="auto" w:fill="FFFFFF"/>
          <w:lang w:val="ru-RU"/>
        </w:rPr>
        <w:lastRenderedPageBreak/>
        <w:t>число потенциальных ошибок в разрабатываемом програмном обеспечении, а также в случае необходимости, упростить вливаемость новых разработчиков в проект. Как правило новые разработчики берутся за проект по нескольким причинам, либо если предыдущий прекратил по каким либо причинам сотрудничество, либо в случае когда проект развивается, количество и круг задач значительно увеличивается и в этом случае привлечение новых разработчиков становится неизбежным.</w:t>
      </w:r>
      <w:r w:rsidR="00DC1FE5" w:rsidRPr="00D57880">
        <w:rPr>
          <w:rFonts w:ascii="Times New Roman" w:eastAsia="Times New Roman" w:hAnsi="Times New Roman" w:cs="Times New Roman"/>
          <w:color w:val="000000" w:themeColor="text1"/>
          <w:sz w:val="28"/>
          <w:szCs w:val="28"/>
          <w:shd w:val="clear" w:color="auto" w:fill="FFFFFF"/>
          <w:lang w:val="ru-RU"/>
        </w:rPr>
        <w:br/>
      </w:r>
      <w:r w:rsidR="00DC1FE5" w:rsidRPr="00D57880">
        <w:rPr>
          <w:rFonts w:ascii="Times New Roman" w:eastAsia="Times New Roman" w:hAnsi="Times New Roman" w:cs="Times New Roman"/>
          <w:color w:val="000000" w:themeColor="text1"/>
          <w:sz w:val="28"/>
          <w:szCs w:val="28"/>
          <w:shd w:val="clear" w:color="auto" w:fill="FFFFFF"/>
          <w:lang w:val="ru-RU"/>
        </w:rPr>
        <w:tab/>
        <w:t xml:space="preserve">Метод </w:t>
      </w:r>
      <w:r w:rsidR="00DC1FE5" w:rsidRPr="00D57880">
        <w:rPr>
          <w:rFonts w:ascii="Times New Roman" w:eastAsia="Times New Roman" w:hAnsi="Times New Roman" w:cs="Times New Roman"/>
          <w:color w:val="000000" w:themeColor="text1"/>
          <w:sz w:val="28"/>
          <w:szCs w:val="28"/>
          <w:shd w:val="clear" w:color="auto" w:fill="FFFFFF"/>
        </w:rPr>
        <w:t>loadFromDB</w:t>
      </w:r>
      <w:r w:rsidR="00CF1818" w:rsidRPr="00D57880">
        <w:rPr>
          <w:rFonts w:ascii="Times New Roman" w:eastAsia="Times New Roman" w:hAnsi="Times New Roman" w:cs="Times New Roman"/>
          <w:color w:val="000000" w:themeColor="text1"/>
          <w:sz w:val="28"/>
          <w:szCs w:val="28"/>
          <w:shd w:val="clear" w:color="auto" w:fill="FFFFFF"/>
          <w:lang w:val="ru-RU"/>
        </w:rPr>
        <w:t>()</w:t>
      </w:r>
      <w:r w:rsidR="00DC1FE5" w:rsidRPr="00D57880">
        <w:rPr>
          <w:rFonts w:ascii="Times New Roman" w:eastAsia="Times New Roman" w:hAnsi="Times New Roman" w:cs="Times New Roman"/>
          <w:color w:val="000000" w:themeColor="text1"/>
          <w:sz w:val="28"/>
          <w:szCs w:val="28"/>
          <w:shd w:val="clear" w:color="auto" w:fill="FFFFFF"/>
          <w:lang w:val="ru-RU"/>
        </w:rPr>
        <w:t>, Отвечает за загрузку из базы</w:t>
      </w:r>
      <w:r w:rsidR="00D71AC5" w:rsidRPr="00D57880">
        <w:rPr>
          <w:rFonts w:ascii="Times New Roman" w:eastAsia="Times New Roman" w:hAnsi="Times New Roman" w:cs="Times New Roman"/>
          <w:color w:val="000000" w:themeColor="text1"/>
          <w:sz w:val="28"/>
          <w:szCs w:val="28"/>
          <w:shd w:val="clear" w:color="auto" w:fill="FFFFFF"/>
          <w:lang w:val="ru-RU"/>
        </w:rPr>
        <w:t xml:space="preserve"> данных</w:t>
      </w:r>
      <w:r w:rsidR="00DC1FE5" w:rsidRPr="00D57880">
        <w:rPr>
          <w:rFonts w:ascii="Times New Roman" w:eastAsia="Times New Roman" w:hAnsi="Times New Roman" w:cs="Times New Roman"/>
          <w:color w:val="000000" w:themeColor="text1"/>
          <w:sz w:val="28"/>
          <w:szCs w:val="28"/>
          <w:shd w:val="clear" w:color="auto" w:fill="FFFFFF"/>
          <w:lang w:val="ru-RU"/>
        </w:rPr>
        <w:t xml:space="preserve"> </w:t>
      </w:r>
      <w:r w:rsidR="00D71AC5" w:rsidRPr="00D57880">
        <w:rPr>
          <w:rFonts w:ascii="Times New Roman" w:eastAsia="Times New Roman" w:hAnsi="Times New Roman" w:cs="Times New Roman"/>
          <w:color w:val="000000" w:themeColor="text1"/>
          <w:sz w:val="28"/>
          <w:szCs w:val="28"/>
          <w:shd w:val="clear" w:color="auto" w:fill="FFFFFF"/>
          <w:lang w:val="ru-RU"/>
        </w:rPr>
        <w:t xml:space="preserve">информацию </w:t>
      </w:r>
      <w:r w:rsidR="00DC1FE5" w:rsidRPr="00D57880">
        <w:rPr>
          <w:rFonts w:ascii="Times New Roman" w:eastAsia="Times New Roman" w:hAnsi="Times New Roman" w:cs="Times New Roman"/>
          <w:color w:val="000000" w:themeColor="text1"/>
          <w:sz w:val="28"/>
          <w:szCs w:val="28"/>
          <w:shd w:val="clear" w:color="auto" w:fill="FFFFFF"/>
          <w:lang w:val="ru-RU"/>
        </w:rPr>
        <w:t>о продажах за прошедшие годы. В силу того что это операция не имеет отношения к расчетам а просто достает данные логично было вынести ее в отдельный метод.</w:t>
      </w:r>
      <w:r w:rsidR="00A549FD" w:rsidRPr="00D57880">
        <w:rPr>
          <w:rFonts w:ascii="Times New Roman" w:eastAsia="Times New Roman" w:hAnsi="Times New Roman" w:cs="Times New Roman"/>
          <w:color w:val="000000" w:themeColor="text1"/>
          <w:sz w:val="28"/>
          <w:szCs w:val="28"/>
          <w:shd w:val="clear" w:color="auto" w:fill="FFFFFF"/>
          <w:lang w:val="ru-RU"/>
        </w:rPr>
        <w:t xml:space="preserve"> На рисунке 3.2 изображена блоксхема работы метода </w:t>
      </w:r>
      <w:r w:rsidR="00A549FD" w:rsidRPr="00D57880">
        <w:rPr>
          <w:rFonts w:ascii="Times New Roman" w:eastAsia="Times New Roman" w:hAnsi="Times New Roman" w:cs="Times New Roman"/>
          <w:color w:val="000000" w:themeColor="text1"/>
          <w:sz w:val="28"/>
          <w:szCs w:val="28"/>
          <w:shd w:val="clear" w:color="auto" w:fill="FFFFFF"/>
        </w:rPr>
        <w:t>loadFromDB</w:t>
      </w:r>
      <w:r w:rsidR="00410CAA" w:rsidRPr="00D57880">
        <w:rPr>
          <w:rFonts w:ascii="Times New Roman" w:eastAsia="Times New Roman" w:hAnsi="Times New Roman" w:cs="Times New Roman"/>
          <w:color w:val="000000" w:themeColor="text1"/>
          <w:sz w:val="28"/>
          <w:szCs w:val="28"/>
          <w:shd w:val="clear" w:color="auto" w:fill="FFFFFF"/>
          <w:lang w:val="ru-RU"/>
        </w:rPr>
        <w:t>()</w:t>
      </w:r>
      <w:r w:rsidR="00A549FD" w:rsidRPr="00D57880">
        <w:rPr>
          <w:rFonts w:ascii="Times New Roman" w:eastAsia="Times New Roman" w:hAnsi="Times New Roman" w:cs="Times New Roman"/>
          <w:color w:val="000000" w:themeColor="text1"/>
          <w:sz w:val="28"/>
          <w:szCs w:val="28"/>
          <w:shd w:val="clear" w:color="auto" w:fill="FFFFFF"/>
        </w:rPr>
        <w:t>.</w:t>
      </w:r>
    </w:p>
    <w:p w:rsidR="00A549FD" w:rsidRPr="007D75A8" w:rsidRDefault="003D0657" w:rsidP="004D7B81">
      <w:pPr>
        <w:jc w:val="center"/>
        <w:rPr>
          <w:rFonts w:ascii="Times New Roman" w:eastAsia="Times New Roman" w:hAnsi="Times New Roman" w:cs="Times New Roman"/>
          <w:color w:val="000000" w:themeColor="text1"/>
          <w:sz w:val="28"/>
          <w:szCs w:val="28"/>
          <w:highlight w:val="lightGray"/>
          <w:shd w:val="clear" w:color="auto" w:fill="FFFFFF"/>
        </w:rPr>
      </w:pPr>
      <w:r w:rsidRPr="003D0657">
        <w:rPr>
          <w:rFonts w:ascii="Times New Roman" w:eastAsia="Times New Roman" w:hAnsi="Times New Roman" w:cs="Times New Roman"/>
          <w:color w:val="000000" w:themeColor="text1"/>
          <w:sz w:val="28"/>
          <w:szCs w:val="28"/>
          <w:highlight w:val="lightGray"/>
          <w:shd w:val="clear" w:color="auto" w:fill="FFFFFF"/>
        </w:rPr>
      </w:r>
      <w:r w:rsidRPr="003D0657">
        <w:rPr>
          <w:rFonts w:ascii="Times New Roman" w:eastAsia="Times New Roman" w:hAnsi="Times New Roman" w:cs="Times New Roman"/>
          <w:color w:val="000000" w:themeColor="text1"/>
          <w:sz w:val="28"/>
          <w:szCs w:val="28"/>
          <w:highlight w:val="lightGray"/>
          <w:shd w:val="clear" w:color="auto" w:fill="FFFFFF"/>
        </w:rPr>
        <w:pict>
          <v:group id="_x0000_s1117" style="width:363pt;height:318.75pt;mso-position-horizontal-relative:char;mso-position-vertical-relative:line" coordorigin="2100,3435" coordsize="7260,6375">
            <v:oval id="_x0000_s1099" style="position:absolute;left:4650;top:3435;width:2190;height:630">
              <v:textbox style="mso-next-textbox:#_x0000_s1099">
                <w:txbxContent>
                  <w:p w:rsidR="00E744BC" w:rsidRDefault="00E744BC" w:rsidP="00F00FA3">
                    <w:r>
                      <w:t>loadFromDB()</w:t>
                    </w:r>
                  </w:p>
                </w:txbxContent>
              </v:textbox>
            </v:oval>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00" type="#_x0000_t7" style="position:absolute;left:4245;top:4530;width:2985;height:615">
              <v:textbox style="mso-next-textbox:#_x0000_s1100">
                <w:txbxContent>
                  <w:p w:rsidR="00E744BC" w:rsidRDefault="00E744BC" w:rsidP="00F00FA3">
                    <w:pPr>
                      <w:jc w:val="center"/>
                    </w:pPr>
                    <w:r>
                      <w:t>login, pass</w:t>
                    </w:r>
                  </w:p>
                </w:txbxContent>
              </v:textbox>
            </v:shape>
            <v:shape id="_x0000_s1101" type="#_x0000_t112" style="position:absolute;left:3675;top:5580;width:4125;height:510">
              <v:textbox style="mso-next-textbox:#_x0000_s1101">
                <w:txbxContent>
                  <w:p w:rsidR="00E744BC" w:rsidRDefault="00E744BC" w:rsidP="00F00FA3">
                    <w:pPr>
                      <w:jc w:val="center"/>
                    </w:pPr>
                    <w:r>
                      <w:t>conn := connectDB(login, passs)</w:t>
                    </w:r>
                  </w:p>
                </w:txbxContent>
              </v:textbox>
            </v:shape>
            <v:shape id="_x0000_s1102" type="#_x0000_t4" style="position:absolute;left:4425;top:6525;width:2625;height:795">
              <v:textbox style="mso-next-textbox:#_x0000_s1102">
                <w:txbxContent>
                  <w:p w:rsidR="00E744BC" w:rsidRDefault="00E744BC" w:rsidP="00F00FA3">
                    <w:pPr>
                      <w:jc w:val="center"/>
                    </w:pPr>
                    <w:r>
                      <w:t>conn.isConn</w:t>
                    </w:r>
                  </w:p>
                </w:txbxContent>
              </v:textbox>
            </v:shape>
            <v:shape id="_x0000_s1103" type="#_x0000_t112" style="position:absolute;left:2100;top:7545;width:3030;height:840">
              <v:textbox style="mso-next-textbox:#_x0000_s1103">
                <w:txbxContent>
                  <w:p w:rsidR="00E744BC" w:rsidRDefault="00E744BC" w:rsidP="00F00FA3">
                    <w:pPr>
                      <w:jc w:val="center"/>
                    </w:pPr>
                    <w:r>
                      <w:t>data[] : = conn.req ("from data('sale')")</w:t>
                    </w:r>
                  </w:p>
                </w:txbxContent>
              </v:textbox>
            </v:shape>
            <v:oval id="_x0000_s1104" style="position:absolute;left:4650;top:9180;width:2190;height:630">
              <v:textbox style="mso-next-textbox:#_x0000_s1104">
                <w:txbxContent>
                  <w:p w:rsidR="00E744BC" w:rsidRPr="00F00FA3" w:rsidRDefault="00E744BC" w:rsidP="00F00FA3">
                    <w:pPr>
                      <w:jc w:val="center"/>
                      <w:rPr>
                        <w:lang w:val="ru-RU"/>
                      </w:rPr>
                    </w:pPr>
                    <w:r>
                      <w:rPr>
                        <w:lang w:val="ru-RU"/>
                      </w:rPr>
                      <w:t>Конец</w:t>
                    </w:r>
                  </w:p>
                </w:txbxContent>
              </v:textbox>
            </v:oval>
            <v:rect id="_x0000_s1105" style="position:absolute;left:6330;top:7545;width:3030;height:840">
              <v:textbox style="mso-next-textbox:#_x0000_s1105">
                <w:txbxContent>
                  <w:p w:rsidR="00E744BC" w:rsidRPr="00F00FA3" w:rsidRDefault="00E744BC" w:rsidP="00A327DF">
                    <w:pPr>
                      <w:jc w:val="center"/>
                    </w:pPr>
                    <w:r>
                      <w:t>print("errorDB")</w:t>
                    </w:r>
                  </w:p>
                </w:txbxContent>
              </v:textbox>
            </v:rect>
            <v:shape id="_x0000_s1106" type="#_x0000_t32" style="position:absolute;left:5745;top:4050;width:0;height:480" o:connectortype="straight">
              <v:stroke endarrow="block"/>
            </v:shape>
            <v:shape id="_x0000_s1107" type="#_x0000_t32" style="position:absolute;left:5745;top:5145;width:2;height:435" o:connectortype="straight">
              <v:stroke endarrow="block"/>
            </v:shape>
            <v:shape id="_x0000_s1108" type="#_x0000_t32" style="position:absolute;left:5745;top:6105;width:0;height:405" o:connectortype="straight">
              <v:stroke endarrow="block"/>
            </v:shape>
            <v:shape id="_x0000_s1111" type="#_x0000_t34" style="position:absolute;left:7050;top:6915;width:840;height:630" o:connectortype="elbow" adj="21600,-237086,-181286">
              <v:stroke endarrow="block"/>
            </v:shape>
            <v:shape id="_x0000_s1114" type="#_x0000_t34" style="position:absolute;left:3585;top:6915;width:840;height:630;rotation:180;flip:y" o:connectortype="elbow" adj="21600,237086,-113786">
              <v:stroke endarrow="block"/>
            </v:shape>
            <v:shape id="_x0000_s1115" type="#_x0000_t34" style="position:absolute;left:3563;top:8407;width:1110;height:1065;rotation:90;flip:x" o:connectortype="elbow" adj="21619,170062,-69762">
              <v:stroke endarrow="block"/>
            </v:shape>
            <v:shape id="_x0000_s1116" type="#_x0000_t34" style="position:absolute;left:6810;top:8415;width:1110;height:1050;rotation:90" o:connectortype="elbow" adj="21600,-172491,-153535">
              <v:stroke endarrow="block"/>
            </v:shape>
            <w10:wrap type="none"/>
            <w10:anchorlock/>
          </v:group>
        </w:pict>
      </w:r>
    </w:p>
    <w:p w:rsidR="00CF1818" w:rsidRPr="007D75A8" w:rsidRDefault="004D7B81" w:rsidP="004D7B81">
      <w:pPr>
        <w:spacing w:after="0" w:line="360" w:lineRule="auto"/>
        <w:contextualSpacing/>
        <w:mirrorIndents/>
        <w:jc w:val="center"/>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Рисунок 3.2 - Блоксхема загрузки данных из базы</w:t>
      </w:r>
    </w:p>
    <w:p w:rsidR="004D7B81" w:rsidRPr="00D57880" w:rsidRDefault="00390FD0" w:rsidP="00B373DD">
      <w:pPr>
        <w:spacing w:after="0" w:line="360" w:lineRule="auto"/>
        <w:contextualSpacing/>
        <w:mirrorIndents/>
        <w:rPr>
          <w:rFonts w:ascii="Times New Roman" w:eastAsia="Times New Roman" w:hAnsi="Times New Roman" w:cs="Times New Roman"/>
          <w:b/>
          <w:color w:val="3E4447"/>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lastRenderedPageBreak/>
        <w:tab/>
      </w:r>
      <w:r w:rsidR="00D71AC5" w:rsidRPr="00D57880">
        <w:rPr>
          <w:rFonts w:ascii="Times New Roman" w:eastAsia="Times New Roman" w:hAnsi="Times New Roman" w:cs="Times New Roman"/>
          <w:sz w:val="28"/>
          <w:szCs w:val="28"/>
          <w:shd w:val="clear" w:color="auto" w:fill="FFFFFF"/>
          <w:lang w:val="ru-RU"/>
        </w:rPr>
        <w:t xml:space="preserve">В метод </w:t>
      </w:r>
      <w:r w:rsidR="00D71AC5"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 xml:space="preserve">[]) был вынесен расчет тенда. Этот метод получает в качастве параметра массив с данными о продажах, которые загружаются при помощи метода </w:t>
      </w:r>
      <w:r w:rsidR="00FF7A9F" w:rsidRPr="00D57880">
        <w:rPr>
          <w:rFonts w:ascii="Times New Roman" w:eastAsia="Times New Roman" w:hAnsi="Times New Roman" w:cs="Times New Roman"/>
          <w:sz w:val="28"/>
          <w:szCs w:val="28"/>
          <w:shd w:val="clear" w:color="auto" w:fill="FFFFFF"/>
        </w:rPr>
        <w:t>loadData</w:t>
      </w:r>
      <w:r w:rsidR="00FF7A9F" w:rsidRPr="00D57880">
        <w:rPr>
          <w:rFonts w:ascii="Times New Roman" w:eastAsia="Times New Roman" w:hAnsi="Times New Roman" w:cs="Times New Roman"/>
          <w:sz w:val="28"/>
          <w:szCs w:val="28"/>
          <w:shd w:val="clear" w:color="auto" w:fill="FFFFFF"/>
          <w:lang w:val="ru-RU"/>
        </w:rPr>
        <w:t xml:space="preserve">(), на рисунке 3.3 изображена блоксхема работы метода </w:t>
      </w:r>
      <w:r w:rsidR="00FF7A9F" w:rsidRPr="00D57880">
        <w:rPr>
          <w:rFonts w:ascii="Times New Roman" w:eastAsia="Times New Roman" w:hAnsi="Times New Roman" w:cs="Times New Roman"/>
          <w:sz w:val="28"/>
          <w:szCs w:val="28"/>
          <w:shd w:val="clear" w:color="auto" w:fill="FFFFFF"/>
        </w:rPr>
        <w:t>tend</w:t>
      </w:r>
      <w:r w:rsidR="00FF7A9F" w:rsidRPr="00D57880">
        <w:rPr>
          <w:rFonts w:ascii="Times New Roman" w:eastAsia="Times New Roman" w:hAnsi="Times New Roman" w:cs="Times New Roman"/>
          <w:sz w:val="28"/>
          <w:szCs w:val="28"/>
          <w:shd w:val="clear" w:color="auto" w:fill="FFFFFF"/>
          <w:lang w:val="ru-RU"/>
        </w:rPr>
        <w:t>(</w:t>
      </w:r>
      <w:r w:rsidR="00FF7A9F" w:rsidRPr="00D57880">
        <w:rPr>
          <w:rFonts w:ascii="Times New Roman" w:eastAsia="Times New Roman" w:hAnsi="Times New Roman" w:cs="Times New Roman"/>
          <w:sz w:val="28"/>
          <w:szCs w:val="28"/>
          <w:shd w:val="clear" w:color="auto" w:fill="FFFFFF"/>
        </w:rPr>
        <w:t>data</w:t>
      </w:r>
      <w:r w:rsidR="00FF7A9F" w:rsidRPr="00D57880">
        <w:rPr>
          <w:rFonts w:ascii="Times New Roman" w:eastAsia="Times New Roman" w:hAnsi="Times New Roman" w:cs="Times New Roman"/>
          <w:sz w:val="28"/>
          <w:szCs w:val="28"/>
          <w:shd w:val="clear" w:color="auto" w:fill="FFFFFF"/>
          <w:lang w:val="ru-RU"/>
        </w:rPr>
        <w:t>[]).</w:t>
      </w:r>
    </w:p>
    <w:p w:rsidR="00FF7A9F" w:rsidRPr="007D75A8" w:rsidRDefault="003D0657" w:rsidP="00B37021">
      <w:pPr>
        <w:spacing w:after="0" w:line="360" w:lineRule="auto"/>
        <w:contextualSpacing/>
        <w:mirrorIndents/>
        <w:jc w:val="center"/>
        <w:rPr>
          <w:rFonts w:ascii="Times New Roman" w:eastAsia="Times New Roman" w:hAnsi="Times New Roman" w:cs="Times New Roman"/>
          <w:b/>
          <w:color w:val="3E4447"/>
          <w:sz w:val="28"/>
          <w:szCs w:val="28"/>
          <w:highlight w:val="lightGray"/>
          <w:shd w:val="clear" w:color="auto" w:fill="FFFFFF"/>
          <w:lang w:val="ru-RU"/>
        </w:rPr>
      </w:pPr>
      <w:r w:rsidRPr="003D0657">
        <w:rPr>
          <w:rFonts w:ascii="Times New Roman" w:eastAsia="Times New Roman" w:hAnsi="Times New Roman" w:cs="Times New Roman"/>
          <w:b/>
          <w:color w:val="3E4447"/>
          <w:sz w:val="28"/>
          <w:szCs w:val="28"/>
          <w:highlight w:val="lightGray"/>
          <w:shd w:val="clear" w:color="auto" w:fill="FFFFFF"/>
          <w:lang w:val="ru-RU"/>
        </w:rPr>
      </w:r>
      <w:r w:rsidRPr="003D0657">
        <w:rPr>
          <w:rFonts w:ascii="Times New Roman" w:eastAsia="Times New Roman" w:hAnsi="Times New Roman" w:cs="Times New Roman"/>
          <w:b/>
          <w:color w:val="3E4447"/>
          <w:sz w:val="28"/>
          <w:szCs w:val="28"/>
          <w:highlight w:val="lightGray"/>
          <w:shd w:val="clear" w:color="auto" w:fill="FFFFFF"/>
          <w:lang w:val="ru-RU"/>
        </w:rPr>
        <w:pict>
          <v:group id="_x0000_s1145" style="width:273.75pt;height:394.5pt;mso-position-horizontal-relative:char;mso-position-vertical-relative:line" coordorigin="3390,1365" coordsize="5475,7890">
            <v:oval id="_x0000_s1119" style="position:absolute;left:5010;top:1365;width:1890;height:555">
              <v:textbox style="mso-next-textbox:#_x0000_s1119">
                <w:txbxContent>
                  <w:p w:rsidR="00E744BC" w:rsidRPr="004965D7" w:rsidRDefault="00E744BC" w:rsidP="004965D7">
                    <w:pPr>
                      <w:jc w:val="center"/>
                    </w:pPr>
                    <w:r>
                      <w:t>trend(data[])</w:t>
                    </w:r>
                  </w:p>
                </w:txbxContent>
              </v:textbox>
            </v:oval>
            <v:shape id="_x0000_s1120" type="#_x0000_t7" style="position:absolute;left:4740;top:2370;width:2400;height:675">
              <v:textbox style="mso-next-textbox:#_x0000_s1120">
                <w:txbxContent>
                  <w:p w:rsidR="00E744BC" w:rsidRDefault="00E744BC" w:rsidP="004965D7">
                    <w:pPr>
                      <w:jc w:val="center"/>
                    </w:pPr>
                    <w:r>
                      <w:t>coef[]</w:t>
                    </w:r>
                  </w:p>
                </w:txbxContent>
              </v:textbox>
            </v:shape>
            <v:rect id="_x0000_s1121" style="position:absolute;left:4860;top:3465;width:2145;height:420">
              <v:textbox style="mso-next-textbox:#_x0000_s1121">
                <w:txbxContent>
                  <w:p w:rsidR="00E744BC" w:rsidRDefault="00E744BC" w:rsidP="004965D7">
                    <w:pPr>
                      <w:jc w:val="center"/>
                    </w:pPr>
                    <w:r>
                      <w:t>size := data[].size</w:t>
                    </w:r>
                  </w:p>
                </w:txbxContent>
              </v:textbox>
            </v:rect>
            <v:rect id="_x0000_s1122" style="position:absolute;left:4860;top:4260;width:2145;height:420">
              <v:textbox style="mso-next-textbox:#_x0000_s1122">
                <w:txbxContent>
                  <w:p w:rsidR="00E744BC" w:rsidRDefault="00E744BC" w:rsidP="004965D7">
                    <w:pPr>
                      <w:jc w:val="center"/>
                    </w:pPr>
                    <w:r>
                      <w:t>i := 0</w:t>
                    </w:r>
                  </w:p>
                </w:txbxContent>
              </v:textbox>
            </v:rect>
            <v:shape id="_x0000_s1123" type="#_x0000_t4" style="position:absolute;left:4890;top:5100;width:2130;height:720">
              <v:textbox style="mso-next-textbox:#_x0000_s1123">
                <w:txbxContent>
                  <w:p w:rsidR="00E744BC" w:rsidRDefault="00E744BC" w:rsidP="004965D7">
                    <w:pPr>
                      <w:jc w:val="center"/>
                    </w:pPr>
                    <w:r>
                      <w:t>i &lt; size</w:t>
                    </w:r>
                  </w:p>
                </w:txbxContent>
              </v:textbox>
            </v:shape>
            <v:shape id="_x0000_s1124" type="#_x0000_t112" style="position:absolute;left:3990;top:6195;width:3900;height:420">
              <v:textbox style="mso-next-textbox:#_x0000_s1124">
                <w:txbxContent>
                  <w:p w:rsidR="00E744BC" w:rsidRDefault="00E744BC" w:rsidP="004965D7">
                    <w:pPr>
                      <w:jc w:val="center"/>
                    </w:pPr>
                    <w:r>
                      <w:t>coef[i] = trendCoef(i, data)</w:t>
                    </w:r>
                  </w:p>
                </w:txbxContent>
              </v:textbox>
            </v:shape>
            <v:shape id="_x0000_s1125" type="#_x0000_t112" style="position:absolute;left:3990;top:7815;width:3900;height:420">
              <v:textbox style="mso-next-textbox:#_x0000_s1125">
                <w:txbxContent>
                  <w:p w:rsidR="00E744BC" w:rsidRDefault="00E744BC" w:rsidP="004965D7">
                    <w:pPr>
                      <w:jc w:val="center"/>
                    </w:pPr>
                    <w:r>
                      <w:t>determ = determination(coef)</w:t>
                    </w:r>
                  </w:p>
                </w:txbxContent>
              </v:textbox>
            </v:shape>
            <v:oval id="_x0000_s1126" style="position:absolute;left:4845;top:8685;width:2205;height:570">
              <v:textbox style="mso-next-textbox:#_x0000_s1126">
                <w:txbxContent>
                  <w:p w:rsidR="00E744BC" w:rsidRPr="004965D7" w:rsidRDefault="00E744BC" w:rsidP="004965D7">
                    <w:pPr>
                      <w:jc w:val="center"/>
                      <w:rPr>
                        <w:lang w:val="ru-RU"/>
                      </w:rPr>
                    </w:pPr>
                    <w:r>
                      <w:rPr>
                        <w:lang w:val="ru-RU"/>
                      </w:rPr>
                      <w:t>Конец</w:t>
                    </w:r>
                  </w:p>
                </w:txbxContent>
              </v:textbox>
            </v:oval>
            <v:rect id="_x0000_s1127" style="position:absolute;left:4845;top:7005;width:2145;height:420">
              <v:textbox style="mso-next-textbox:#_x0000_s1127">
                <w:txbxContent>
                  <w:p w:rsidR="00E744BC" w:rsidRPr="004965D7" w:rsidRDefault="00E744BC" w:rsidP="00E31A70">
                    <w:pPr>
                      <w:jc w:val="center"/>
                    </w:pPr>
                    <w:r>
                      <w:t>i = i +1</w:t>
                    </w:r>
                  </w:p>
                </w:txbxContent>
              </v:textbox>
            </v:rect>
            <v:shape id="_x0000_s1128" type="#_x0000_t32" style="position:absolute;left:5955;top:1920;width:0;height:450" o:connectortype="straight">
              <v:stroke endarrow="block"/>
            </v:shape>
            <v:shape id="_x0000_s1129" type="#_x0000_t32" style="position:absolute;left:5955;top:3045;width:0;height:420" o:connectortype="straight">
              <v:stroke endarrow="block"/>
            </v:shape>
            <v:shape id="_x0000_s1130" type="#_x0000_t32" style="position:absolute;left:5955;top:3885;width:0;height:375" o:connectortype="straight">
              <v:stroke endarrow="block"/>
            </v:shape>
            <v:shape id="_x0000_s1132" type="#_x0000_t32" style="position:absolute;left:5955;top:4680;width:0;height:420" o:connectortype="straight">
              <v:stroke endarrow="block"/>
            </v:shape>
            <v:shape id="_x0000_s1133" type="#_x0000_t32" style="position:absolute;left:5955;top:5820;width:0;height:375" o:connectortype="straight">
              <v:stroke endarrow="block"/>
            </v:shape>
            <v:shape id="_x0000_s1135" type="#_x0000_t32" style="position:absolute;left:5955;top:6615;width:0;height:390" o:connectortype="straight">
              <v:stroke endarrow="block"/>
            </v:shape>
            <v:shape id="_x0000_s1138" type="#_x0000_t32" style="position:absolute;left:3390;top:7245;width:1455;height:0;flip:x" o:connectortype="straight"/>
            <v:shape id="_x0000_s1139" type="#_x0000_t34" style="position:absolute;left:3240;top:5595;width:1800;height:1500;rotation:270" o:connectortype="elbow" adj="21600,-104328,-40680">
              <v:stroke endarrow="block"/>
            </v:shape>
            <v:shape id="_x0000_s1140" type="#_x0000_t32" style="position:absolute;left:7005;top:5460;width:1860;height:0" o:connectortype="straight"/>
            <v:shape id="_x0000_s1141" type="#_x0000_t34" style="position:absolute;left:7095;top:6255;width:2565;height:975;rotation:90" o:connectortype="elbow" adj="21667,-120960,-74653">
              <v:stroke endarrow="block"/>
            </v:shape>
            <v:shape id="_x0000_s1142" type="#_x0000_t32" style="position:absolute;left:5955;top:8235;width:0;height:450" o:connectortype="straight">
              <v:stroke endarrow="block"/>
            </v:shape>
            <v:shape id="_x0000_s1143" type="#_x0000_t202" style="position:absolute;left:6148;top:5756;width:587;height:439;mso-width-relative:margin;mso-height-relative:margin" stroked="f">
              <v:textbox style="mso-next-textbox:#_x0000_s1143">
                <w:txbxContent>
                  <w:p w:rsidR="00E744BC" w:rsidRPr="00B37021" w:rsidRDefault="00E744BC">
                    <w:pPr>
                      <w:rPr>
                        <w:lang w:val="ru-RU"/>
                      </w:rPr>
                    </w:pPr>
                    <w:r>
                      <w:rPr>
                        <w:lang w:val="ru-RU"/>
                      </w:rPr>
                      <w:t>Да</w:t>
                    </w:r>
                  </w:p>
                </w:txbxContent>
              </v:textbox>
            </v:shape>
            <v:shape id="_x0000_s1144" type="#_x0000_t202" style="position:absolute;left:7431;top:4991;width:669;height:439;mso-width-relative:margin;mso-height-relative:margin" stroked="f">
              <v:textbox style="mso-next-textbox:#_x0000_s1144">
                <w:txbxContent>
                  <w:p w:rsidR="00E744BC" w:rsidRPr="00B37021" w:rsidRDefault="00E744BC" w:rsidP="00B37021">
                    <w:pPr>
                      <w:rPr>
                        <w:lang w:val="ru-RU"/>
                      </w:rPr>
                    </w:pPr>
                    <w:r>
                      <w:rPr>
                        <w:lang w:val="ru-RU"/>
                      </w:rPr>
                      <w:t>Нет</w:t>
                    </w:r>
                  </w:p>
                </w:txbxContent>
              </v:textbox>
            </v:shape>
            <w10:wrap type="none"/>
            <w10:anchorlock/>
          </v:group>
        </w:pict>
      </w:r>
    </w:p>
    <w:p w:rsidR="00495740" w:rsidRPr="00D57880" w:rsidRDefault="00B37021" w:rsidP="00B37021">
      <w:pPr>
        <w:jc w:val="center"/>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 xml:space="preserve">Рисунке 3.3 - блоксхема работы метода </w:t>
      </w:r>
      <w:r w:rsidRPr="00D57880">
        <w:rPr>
          <w:rFonts w:ascii="Times New Roman" w:eastAsia="Times New Roman" w:hAnsi="Times New Roman" w:cs="Times New Roman"/>
          <w:b/>
          <w:sz w:val="28"/>
          <w:szCs w:val="28"/>
          <w:shd w:val="clear" w:color="auto" w:fill="FFFFFF"/>
        </w:rPr>
        <w:t>tend</w:t>
      </w:r>
      <w:r w:rsidRPr="00D57880">
        <w:rPr>
          <w:rFonts w:ascii="Times New Roman" w:eastAsia="Times New Roman" w:hAnsi="Times New Roman" w:cs="Times New Roman"/>
          <w:b/>
          <w:sz w:val="28"/>
          <w:szCs w:val="28"/>
          <w:shd w:val="clear" w:color="auto" w:fill="FFFFFF"/>
          <w:lang w:val="ru-RU"/>
        </w:rPr>
        <w:t>(</w:t>
      </w:r>
      <w:r w:rsidRPr="00D57880">
        <w:rPr>
          <w:rFonts w:ascii="Times New Roman" w:eastAsia="Times New Roman" w:hAnsi="Times New Roman" w:cs="Times New Roman"/>
          <w:b/>
          <w:sz w:val="28"/>
          <w:szCs w:val="28"/>
          <w:shd w:val="clear" w:color="auto" w:fill="FFFFFF"/>
        </w:rPr>
        <w:t>data</w:t>
      </w:r>
      <w:r w:rsidRPr="00D57880">
        <w:rPr>
          <w:rFonts w:ascii="Times New Roman" w:eastAsia="Times New Roman" w:hAnsi="Times New Roman" w:cs="Times New Roman"/>
          <w:b/>
          <w:sz w:val="28"/>
          <w:szCs w:val="28"/>
          <w:shd w:val="clear" w:color="auto" w:fill="FFFFFF"/>
          <w:lang w:val="ru-RU"/>
        </w:rPr>
        <w:t>[])</w:t>
      </w:r>
    </w:p>
    <w:p w:rsidR="0015719C" w:rsidRPr="00D57880" w:rsidRDefault="00304C20" w:rsidP="00755481">
      <w:pPr>
        <w:spacing w:after="0" w:line="360" w:lineRule="auto"/>
        <w:jc w:val="both"/>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495740" w:rsidRPr="00D57880">
        <w:rPr>
          <w:rFonts w:ascii="Times New Roman" w:eastAsia="Times New Roman" w:hAnsi="Times New Roman" w:cs="Times New Roman"/>
          <w:sz w:val="28"/>
          <w:szCs w:val="28"/>
          <w:shd w:val="clear" w:color="auto" w:fill="FFFFFF"/>
          <w:lang w:val="ru-RU"/>
        </w:rPr>
        <w:t xml:space="preserve">В методе </w:t>
      </w:r>
      <w:r w:rsidR="00495740" w:rsidRPr="00D57880">
        <w:rPr>
          <w:rFonts w:ascii="Times New Roman" w:eastAsia="Times New Roman" w:hAnsi="Times New Roman" w:cs="Times New Roman"/>
          <w:sz w:val="28"/>
          <w:szCs w:val="28"/>
          <w:shd w:val="clear" w:color="auto" w:fill="FFFFFF"/>
        </w:rPr>
        <w:t>trend</w:t>
      </w:r>
      <w:r w:rsidR="00495740" w:rsidRPr="00D57880">
        <w:rPr>
          <w:rFonts w:ascii="Times New Roman" w:eastAsia="Times New Roman" w:hAnsi="Times New Roman" w:cs="Times New Roman"/>
          <w:sz w:val="28"/>
          <w:szCs w:val="28"/>
          <w:shd w:val="clear" w:color="auto" w:fill="FFFFFF"/>
          <w:lang w:val="ru-RU"/>
        </w:rPr>
        <w:t>(</w:t>
      </w:r>
      <w:r w:rsidR="00495740" w:rsidRPr="00D57880">
        <w:rPr>
          <w:rFonts w:ascii="Times New Roman" w:eastAsia="Times New Roman" w:hAnsi="Times New Roman" w:cs="Times New Roman"/>
          <w:sz w:val="28"/>
          <w:szCs w:val="28"/>
          <w:shd w:val="clear" w:color="auto" w:fill="FFFFFF"/>
        </w:rPr>
        <w:t>data</w:t>
      </w:r>
      <w:r w:rsidR="00495740" w:rsidRPr="00D57880">
        <w:rPr>
          <w:rFonts w:ascii="Times New Roman" w:eastAsia="Times New Roman" w:hAnsi="Times New Roman" w:cs="Times New Roman"/>
          <w:sz w:val="28"/>
          <w:szCs w:val="28"/>
          <w:shd w:val="clear" w:color="auto" w:fill="FFFFFF"/>
          <w:lang w:val="ru-RU"/>
        </w:rPr>
        <w:t xml:space="preserve">), выполняются операции такие как расчет коэффициентов ренда для каждого периода, а также детерминация тренда. На сегоднешний день практически для всех языков программирования есть разработанные математические библиотеки, </w:t>
      </w:r>
      <w:r w:rsidR="00495740" w:rsidRPr="00D57880">
        <w:rPr>
          <w:rFonts w:ascii="Times New Roman" w:eastAsia="Times New Roman" w:hAnsi="Times New Roman" w:cs="Times New Roman"/>
          <w:sz w:val="28"/>
          <w:szCs w:val="28"/>
          <w:shd w:val="clear" w:color="auto" w:fill="FFFFFF"/>
        </w:rPr>
        <w:t>PHP</w:t>
      </w:r>
      <w:r w:rsidR="00495740" w:rsidRPr="00D57880">
        <w:rPr>
          <w:rFonts w:ascii="Times New Roman" w:eastAsia="Times New Roman" w:hAnsi="Times New Roman" w:cs="Times New Roman"/>
          <w:sz w:val="28"/>
          <w:szCs w:val="28"/>
          <w:shd w:val="clear" w:color="auto" w:fill="FFFFFF"/>
          <w:lang w:val="ru-RU"/>
        </w:rPr>
        <w:t xml:space="preserve"> </w:t>
      </w:r>
      <w:r w:rsidR="00CF1818" w:rsidRPr="00D57880">
        <w:rPr>
          <w:rFonts w:ascii="Times New Roman" w:eastAsia="Times New Roman" w:hAnsi="Times New Roman" w:cs="Times New Roman"/>
          <w:sz w:val="28"/>
          <w:szCs w:val="28"/>
          <w:shd w:val="clear" w:color="auto" w:fill="FFFFFF"/>
          <w:lang w:val="ru-RU"/>
        </w:rPr>
        <w:t xml:space="preserve">не исключение. Для расчета всех </w:t>
      </w:r>
      <w:r w:rsidR="00495740" w:rsidRPr="00D57880">
        <w:rPr>
          <w:rFonts w:ascii="Times New Roman" w:eastAsia="Times New Roman" w:hAnsi="Times New Roman" w:cs="Times New Roman"/>
          <w:sz w:val="28"/>
          <w:szCs w:val="28"/>
          <w:shd w:val="clear" w:color="auto" w:fill="FFFFFF"/>
          <w:lang w:val="ru-RU"/>
        </w:rPr>
        <w:t xml:space="preserve">операций было принято решение использовать стороннюю </w:t>
      </w:r>
      <w:r w:rsidR="00755481" w:rsidRPr="00D57880">
        <w:rPr>
          <w:rFonts w:ascii="Times New Roman" w:eastAsia="Times New Roman" w:hAnsi="Times New Roman" w:cs="Times New Roman"/>
          <w:sz w:val="28"/>
          <w:szCs w:val="28"/>
          <w:shd w:val="clear" w:color="auto" w:fill="FFFFFF"/>
          <w:lang w:val="ru-RU"/>
        </w:rPr>
        <w:lastRenderedPageBreak/>
        <w:t xml:space="preserve">математическую </w:t>
      </w:r>
      <w:r w:rsidR="00495740" w:rsidRPr="00D57880">
        <w:rPr>
          <w:rFonts w:ascii="Times New Roman" w:eastAsia="Times New Roman" w:hAnsi="Times New Roman" w:cs="Times New Roman"/>
          <w:sz w:val="28"/>
          <w:szCs w:val="28"/>
          <w:shd w:val="clear" w:color="auto" w:fill="FFFFFF"/>
          <w:lang w:val="ru-RU"/>
        </w:rPr>
        <w:t>библиотеку. Такое решение было принято по следующим причинам</w:t>
      </w:r>
      <w:r w:rsidR="00755481" w:rsidRPr="00D57880">
        <w:rPr>
          <w:rFonts w:ascii="Times New Roman" w:eastAsia="Times New Roman" w:hAnsi="Times New Roman" w:cs="Times New Roman"/>
          <w:sz w:val="28"/>
          <w:szCs w:val="28"/>
          <w:shd w:val="clear" w:color="auto" w:fill="FFFFFF"/>
          <w:lang w:val="ru-RU"/>
        </w:rPr>
        <w:t>. Во первых это значительно сокращает время, во вторых  любой грамотный специалист знает что "изобретение велосипеда" не лучшее решение, так как, библиотеки разрабатываются как правило командамы которые сосредоточенны на решения именно того круга задач для которых предназначается эта библиотека, что гарантирует уменьшение количества ошибок. Так важним фактором является что сторонняя библиотека сама по себе является отдельным, а поэтому активно развивается целой командой. Под развитеем подрзумевается, выявление и иправление ошибок, а так же ускорение работы написанных алгоритмов.</w:t>
      </w:r>
    </w:p>
    <w:p w:rsidR="0015719C" w:rsidRPr="00D57880" w:rsidRDefault="0015719C" w:rsidP="00755481">
      <w:pPr>
        <w:spacing w:after="0" w:line="360" w:lineRule="auto"/>
        <w:jc w:val="both"/>
        <w:rPr>
          <w:rFonts w:ascii="Times New Roman" w:hAnsi="Times New Roman" w:cs="Times New Roman"/>
          <w:bCs/>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Дальше вызывается метод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Pr="00D57880">
        <w:rPr>
          <w:rFonts w:ascii="Times New Roman" w:eastAsia="Times New Roman" w:hAnsi="Times New Roman" w:cs="Times New Roman"/>
          <w:sz w:val="28"/>
          <w:szCs w:val="28"/>
          <w:shd w:val="clear" w:color="auto" w:fill="FFFFFF"/>
        </w:rPr>
        <w:t>data</w:t>
      </w:r>
      <w:r w:rsidRPr="00D57880">
        <w:rPr>
          <w:rFonts w:ascii="Times New Roman" w:eastAsia="Times New Roman" w:hAnsi="Times New Roman" w:cs="Times New Roman"/>
          <w:sz w:val="28"/>
          <w:szCs w:val="28"/>
          <w:shd w:val="clear" w:color="auto" w:fill="FFFFFF"/>
          <w:lang w:val="ru-RU"/>
        </w:rPr>
        <w:t>[]) который предназначен для того что бы выполнить расчет</w:t>
      </w:r>
      <w:r w:rsidRPr="00D57880">
        <w:rPr>
          <w:rFonts w:ascii="Times New Roman" w:hAnsi="Times New Roman" w:cs="Times New Roman"/>
          <w:bCs/>
          <w:sz w:val="28"/>
          <w:szCs w:val="28"/>
          <w:shd w:val="clear" w:color="auto" w:fill="FFFFFF"/>
          <w:lang w:val="ru-RU"/>
        </w:rPr>
        <w:t xml:space="preserve"> ошибки модели, на рисунке 3.4 отабражен алгоритм работы данного метода.</w:t>
      </w:r>
    </w:p>
    <w:p w:rsidR="00870E19" w:rsidRPr="007D75A8" w:rsidRDefault="00870E19" w:rsidP="00755481">
      <w:pPr>
        <w:spacing w:after="0" w:line="360" w:lineRule="auto"/>
        <w:jc w:val="both"/>
        <w:rPr>
          <w:rFonts w:ascii="Times New Roman" w:eastAsia="Times New Roman" w:hAnsi="Times New Roman" w:cs="Times New Roman"/>
          <w:sz w:val="28"/>
          <w:szCs w:val="28"/>
          <w:highlight w:val="lightGray"/>
          <w:shd w:val="clear" w:color="auto" w:fill="FFFFFF"/>
          <w:lang w:val="ru-RU"/>
        </w:rPr>
      </w:pPr>
    </w:p>
    <w:p w:rsidR="0058100F" w:rsidRPr="007D75A8" w:rsidRDefault="003D0657" w:rsidP="0058100F">
      <w:pPr>
        <w:jc w:val="center"/>
        <w:rPr>
          <w:rFonts w:ascii="Times New Roman" w:eastAsia="Times New Roman" w:hAnsi="Times New Roman" w:cs="Times New Roman"/>
          <w:sz w:val="28"/>
          <w:szCs w:val="28"/>
          <w:highlight w:val="lightGray"/>
          <w:shd w:val="clear" w:color="auto" w:fill="FFFFFF"/>
          <w:lang w:val="ru-RU"/>
        </w:rPr>
      </w:pPr>
      <w:r w:rsidRPr="003D0657">
        <w:rPr>
          <w:rFonts w:ascii="Times New Roman" w:eastAsia="Times New Roman" w:hAnsi="Times New Roman" w:cs="Times New Roman"/>
          <w:b/>
          <w:color w:val="3E4447"/>
          <w:sz w:val="28"/>
          <w:szCs w:val="28"/>
          <w:highlight w:val="lightGray"/>
          <w:shd w:val="clear" w:color="auto" w:fill="FFFFFF"/>
          <w:lang w:val="ru-RU"/>
        </w:rPr>
      </w:r>
      <w:r w:rsidRPr="003D0657">
        <w:rPr>
          <w:rFonts w:ascii="Times New Roman" w:eastAsia="Times New Roman" w:hAnsi="Times New Roman" w:cs="Times New Roman"/>
          <w:b/>
          <w:color w:val="3E4447"/>
          <w:sz w:val="28"/>
          <w:szCs w:val="28"/>
          <w:highlight w:val="lightGray"/>
          <w:shd w:val="clear" w:color="auto" w:fill="FFFFFF"/>
          <w:lang w:val="ru-RU"/>
        </w:rPr>
        <w:pict>
          <v:group id="_x0000_s1171" style="width:213pt;height:377.25pt;mso-position-horizontal-relative:char;mso-position-vertical-relative:line" coordorigin="3705,4965" coordsize="4260,7545">
            <v:oval id="_x0000_s1147" style="position:absolute;left:4365;top:4965;width:2985;height:585">
              <v:textbox style="mso-next-textbox:#_x0000_s1147">
                <w:txbxContent>
                  <w:p w:rsidR="00E744BC" w:rsidRPr="00870E19" w:rsidRDefault="00E744BC" w:rsidP="00870E19">
                    <w:pPr>
                      <w:jc w:val="center"/>
                    </w:pPr>
                    <w:r>
                      <w:t>errors(data, model)</w:t>
                    </w:r>
                  </w:p>
                </w:txbxContent>
              </v:textbox>
            </v:oval>
            <v:shape id="_x0000_s1148" type="#_x0000_t7" style="position:absolute;left:4500;top:5985;width:2655;height:615">
              <v:textbox style="mso-next-textbox:#_x0000_s1148">
                <w:txbxContent>
                  <w:p w:rsidR="00E744BC" w:rsidRDefault="00E744BC" w:rsidP="00870E19">
                    <w:pPr>
                      <w:jc w:val="center"/>
                    </w:pPr>
                    <w:r>
                      <w:t>errors[]</w:t>
                    </w:r>
                  </w:p>
                </w:txbxContent>
              </v:textbox>
            </v:shape>
            <v:shape id="_x0000_s1149" type="#_x0000_t32" style="position:absolute;left:5850;top:5550;width:0;height:435" o:connectortype="straight">
              <v:stroke endarrow="block"/>
            </v:shape>
            <v:rect id="_x0000_s1150" style="position:absolute;left:4500;top:7020;width:2580;height:510">
              <v:textbox style="mso-next-textbox:#_x0000_s1150">
                <w:txbxContent>
                  <w:p w:rsidR="00E744BC" w:rsidRDefault="00E744BC" w:rsidP="00870E19">
                    <w:pPr>
                      <w:jc w:val="center"/>
                    </w:pPr>
                    <w:r>
                      <w:t>size := data.size</w:t>
                    </w:r>
                  </w:p>
                </w:txbxContent>
              </v:textbox>
            </v:rect>
            <v:rect id="_x0000_s1151" style="position:absolute;left:4500;top:7800;width:2580;height:510">
              <v:textbox style="mso-next-textbox:#_x0000_s1151">
                <w:txbxContent>
                  <w:p w:rsidR="00E744BC" w:rsidRDefault="00E744BC" w:rsidP="00870E19">
                    <w:pPr>
                      <w:jc w:val="center"/>
                    </w:pPr>
                    <w:r>
                      <w:t>i := 0</w:t>
                    </w:r>
                  </w:p>
                </w:txbxContent>
              </v:textbox>
            </v:rect>
            <v:shape id="_x0000_s1152" type="#_x0000_t4" style="position:absolute;left:4500;top:8595;width:2580;height:690">
              <v:textbox style="mso-next-textbox:#_x0000_s1152">
                <w:txbxContent>
                  <w:p w:rsidR="00E744BC" w:rsidRDefault="00E744BC" w:rsidP="00870E19">
                    <w:pPr>
                      <w:jc w:val="center"/>
                    </w:pPr>
                    <w:r>
                      <w:t>i &lt; size</w:t>
                    </w:r>
                  </w:p>
                </w:txbxContent>
              </v:textbox>
            </v:shape>
            <v:rect id="_x0000_s1153" style="position:absolute;left:4275;top:9870;width:3030;height:495">
              <v:textbox style="mso-next-textbox:#_x0000_s1153">
                <w:txbxContent>
                  <w:p w:rsidR="00E744BC" w:rsidRDefault="00E744BC" w:rsidP="00870E19">
                    <w:pPr>
                      <w:jc w:val="center"/>
                    </w:pPr>
                    <w:r>
                      <w:t>errors[i] := data[i] - model[i]</w:t>
                    </w:r>
                  </w:p>
                </w:txbxContent>
              </v:textbox>
            </v:rect>
            <v:rect id="_x0000_s1154" style="position:absolute;left:4500;top:10785;width:2580;height:510">
              <v:textbox style="mso-next-textbox:#_x0000_s1154">
                <w:txbxContent>
                  <w:p w:rsidR="00E744BC" w:rsidRDefault="00E744BC" w:rsidP="00870E19">
                    <w:pPr>
                      <w:jc w:val="center"/>
                    </w:pPr>
                    <w:r>
                      <w:t>i := i +1</w:t>
                    </w:r>
                  </w:p>
                </w:txbxContent>
              </v:textbox>
            </v:rect>
            <v:shape id="_x0000_s1155" type="#_x0000_t32" style="position:absolute;left:5820;top:6600;width:0;height:420" o:connectortype="straight">
              <v:stroke endarrow="block"/>
            </v:shape>
            <v:shape id="_x0000_s1156" type="#_x0000_t32" style="position:absolute;left:5820;top:7530;width:0;height:270" o:connectortype="straight">
              <v:stroke endarrow="block"/>
            </v:shape>
            <v:shape id="_x0000_s1157" type="#_x0000_t32" style="position:absolute;left:5790;top:8310;width:0;height:285" o:connectortype="straight">
              <v:stroke endarrow="block"/>
            </v:shape>
            <v:shape id="_x0000_s1158" type="#_x0000_t32" style="position:absolute;left:5790;top:9285;width:0;height:585" o:connectortype="straight">
              <v:stroke endarrow="block"/>
            </v:shape>
            <v:shape id="_x0000_s1160" type="#_x0000_t32" style="position:absolute;left:3705;top:11055;width:795;height:0;flip:x" o:connectortype="straight"/>
            <v:shape id="_x0000_s1161" type="#_x0000_t34" style="position:absolute;left:3038;top:9592;width:2130;height:795;rotation:270" o:connectortype="elbow" adj="21579,-300362,-37572">
              <v:stroke endarrow="block"/>
            </v:shape>
            <v:oval id="_x0000_s1162" style="position:absolute;left:4860;top:11880;width:1950;height:630">
              <v:textbox style="mso-next-textbox:#_x0000_s1162">
                <w:txbxContent>
                  <w:p w:rsidR="00E744BC" w:rsidRPr="00C3230D" w:rsidRDefault="00E744BC" w:rsidP="00C3230D">
                    <w:pPr>
                      <w:jc w:val="center"/>
                      <w:rPr>
                        <w:lang w:val="ru-RU"/>
                      </w:rPr>
                    </w:pPr>
                    <w:r>
                      <w:rPr>
                        <w:lang w:val="ru-RU"/>
                      </w:rPr>
                      <w:t>Конец</w:t>
                    </w:r>
                  </w:p>
                </w:txbxContent>
              </v:textbox>
            </v:oval>
            <v:shape id="_x0000_s1163" type="#_x0000_t32" style="position:absolute;left:7080;top:8925;width:885;height:0" o:connectortype="straight"/>
            <v:shape id="_x0000_s1164" type="#_x0000_t34" style="position:absolute;left:5430;top:9345;width:2955;height:2115;rotation:90" o:connectortype="elbow" adj="19019,-91149,-58221">
              <v:stroke endarrow="block"/>
            </v:shape>
            <v:shape id="_x0000_s1165" type="#_x0000_t202" style="position:absolute;left:5865;top:9345;width:540;height:405" stroked="f">
              <v:textbox style="mso-next-textbox:#_x0000_s1165">
                <w:txbxContent>
                  <w:p w:rsidR="00E744BC" w:rsidRPr="00C3230D" w:rsidRDefault="00E744BC">
                    <w:pPr>
                      <w:rPr>
                        <w:lang w:val="ru-RU"/>
                      </w:rPr>
                    </w:pPr>
                    <w:r>
                      <w:rPr>
                        <w:lang w:val="ru-RU"/>
                      </w:rPr>
                      <w:t>да</w:t>
                    </w:r>
                  </w:p>
                </w:txbxContent>
              </v:textbox>
            </v:shape>
            <v:shape id="_x0000_s1167" type="#_x0000_t202" style="position:absolute;left:7155;top:8490;width:660;height:360;mso-width-relative:margin;mso-height-relative:margin" stroked="f">
              <v:textbox style="mso-next-textbox:#_x0000_s1167">
                <w:txbxContent>
                  <w:p w:rsidR="00E744BC" w:rsidRPr="00C3230D" w:rsidRDefault="00E744BC" w:rsidP="00C3230D">
                    <w:pPr>
                      <w:rPr>
                        <w:lang w:val="ru-RU"/>
                      </w:rPr>
                    </w:pPr>
                    <w:r>
                      <w:rPr>
                        <w:lang w:val="ru-RU"/>
                      </w:rPr>
                      <w:t>нет</w:t>
                    </w:r>
                  </w:p>
                </w:txbxContent>
              </v:textbox>
            </v:shape>
            <w10:wrap type="none"/>
            <w10:anchorlock/>
          </v:group>
        </w:pict>
      </w:r>
      <w:r w:rsidR="00304C20" w:rsidRPr="007D75A8">
        <w:rPr>
          <w:rFonts w:ascii="Times New Roman" w:eastAsia="Times New Roman" w:hAnsi="Times New Roman" w:cs="Times New Roman"/>
          <w:b/>
          <w:color w:val="3E4447"/>
          <w:sz w:val="28"/>
          <w:szCs w:val="28"/>
          <w:highlight w:val="lightGray"/>
          <w:shd w:val="clear" w:color="auto" w:fill="FFFFFF"/>
          <w:lang w:val="ru-RU"/>
        </w:rPr>
        <w:tab/>
      </w:r>
      <w:r w:rsidR="0058100F" w:rsidRPr="007D75A8">
        <w:rPr>
          <w:rFonts w:ascii="Times New Roman" w:eastAsia="Times New Roman" w:hAnsi="Times New Roman" w:cs="Times New Roman"/>
          <w:b/>
          <w:color w:val="3E4447"/>
          <w:sz w:val="28"/>
          <w:szCs w:val="28"/>
          <w:highlight w:val="lightGray"/>
          <w:shd w:val="clear" w:color="auto" w:fill="FFFFFF"/>
          <w:lang w:val="ru-RU"/>
        </w:rPr>
        <w:br/>
      </w:r>
      <w:r w:rsidR="0058100F" w:rsidRPr="00D57880">
        <w:rPr>
          <w:rFonts w:ascii="Times New Roman" w:eastAsia="Times New Roman" w:hAnsi="Times New Roman" w:cs="Times New Roman"/>
          <w:b/>
          <w:sz w:val="28"/>
          <w:szCs w:val="28"/>
          <w:shd w:val="clear" w:color="auto" w:fill="FFFFFF"/>
          <w:lang w:val="ru-RU"/>
        </w:rPr>
        <w:t xml:space="preserve">Рисунок 3.4 - блоксхема работы метода </w:t>
      </w:r>
      <w:r w:rsidR="0058100F" w:rsidRPr="00D57880">
        <w:rPr>
          <w:rFonts w:ascii="Times New Roman" w:eastAsia="Times New Roman" w:hAnsi="Times New Roman" w:cs="Times New Roman"/>
          <w:b/>
          <w:sz w:val="28"/>
          <w:szCs w:val="28"/>
          <w:shd w:val="clear" w:color="auto" w:fill="FFFFFF"/>
        </w:rPr>
        <w:t>errors</w:t>
      </w:r>
      <w:r w:rsidR="0058100F" w:rsidRPr="00D57880">
        <w:rPr>
          <w:rFonts w:ascii="Times New Roman" w:eastAsia="Times New Roman" w:hAnsi="Times New Roman" w:cs="Times New Roman"/>
          <w:b/>
          <w:sz w:val="28"/>
          <w:szCs w:val="28"/>
          <w:shd w:val="clear" w:color="auto" w:fill="FFFFFF"/>
          <w:lang w:val="ru-RU"/>
        </w:rPr>
        <w:t>(</w:t>
      </w:r>
      <w:r w:rsidR="0058100F" w:rsidRPr="00D57880">
        <w:rPr>
          <w:rFonts w:ascii="Times New Roman" w:eastAsia="Times New Roman" w:hAnsi="Times New Roman" w:cs="Times New Roman"/>
          <w:b/>
          <w:sz w:val="28"/>
          <w:szCs w:val="28"/>
          <w:shd w:val="clear" w:color="auto" w:fill="FFFFFF"/>
        </w:rPr>
        <w:t>data</w:t>
      </w:r>
      <w:r w:rsidR="0058100F" w:rsidRPr="00D57880">
        <w:rPr>
          <w:rFonts w:ascii="Times New Roman" w:eastAsia="Times New Roman" w:hAnsi="Times New Roman" w:cs="Times New Roman"/>
          <w:b/>
          <w:sz w:val="28"/>
          <w:szCs w:val="28"/>
          <w:shd w:val="clear" w:color="auto" w:fill="FFFFFF"/>
          <w:lang w:val="ru-RU"/>
        </w:rPr>
        <w:t>[])</w:t>
      </w:r>
    </w:p>
    <w:p w:rsidR="0058100F" w:rsidRPr="00D57880" w:rsidRDefault="0058100F" w:rsidP="00D94043">
      <w:pPr>
        <w:spacing w:after="0" w:line="360" w:lineRule="auto"/>
        <w:rPr>
          <w:rFonts w:ascii="Times New Roman" w:eastAsia="Times New Roman" w:hAnsi="Times New Roman" w:cs="Times New Roman"/>
          <w:sz w:val="28"/>
          <w:szCs w:val="28"/>
          <w:shd w:val="clear" w:color="auto" w:fill="FFFFFF"/>
          <w:lang w:val="ru-RU"/>
        </w:rPr>
      </w:pPr>
      <w:r w:rsidRPr="00D57880">
        <w:rPr>
          <w:rFonts w:ascii="Arial" w:hAnsi="Arial" w:cs="Arial"/>
          <w:b/>
          <w:bCs/>
          <w:color w:val="3E4447"/>
          <w:sz w:val="28"/>
          <w:szCs w:val="28"/>
          <w:shd w:val="clear" w:color="auto" w:fill="FFFFFF"/>
          <w:lang w:val="ru-RU"/>
        </w:rPr>
        <w:tab/>
      </w:r>
      <w:r w:rsidRPr="00D57880">
        <w:rPr>
          <w:rFonts w:ascii="Times New Roman" w:hAnsi="Times New Roman" w:cs="Times New Roman"/>
          <w:bCs/>
          <w:sz w:val="28"/>
          <w:szCs w:val="28"/>
          <w:shd w:val="clear" w:color="auto" w:fill="FFFFFF"/>
          <w:lang w:val="ru-RU"/>
        </w:rPr>
        <w:t>Алгоритм этого метода довольно прост. Для рассчета ошибки модели</w:t>
      </w:r>
      <w:r w:rsidRPr="00D57880">
        <w:rPr>
          <w:rStyle w:val="apple-converted-space"/>
          <w:rFonts w:ascii="Times New Roman" w:hAnsi="Times New Roman" w:cs="Times New Roman"/>
          <w:sz w:val="28"/>
          <w:szCs w:val="28"/>
          <w:shd w:val="clear" w:color="auto" w:fill="FFFFFF"/>
        </w:rPr>
        <w:t> </w:t>
      </w:r>
      <w:r w:rsidRPr="00D57880">
        <w:rPr>
          <w:rStyle w:val="apple-converted-space"/>
          <w:rFonts w:ascii="Times New Roman" w:hAnsi="Times New Roman" w:cs="Times New Roman"/>
          <w:sz w:val="28"/>
          <w:szCs w:val="28"/>
          <w:shd w:val="clear" w:color="auto" w:fill="FFFFFF"/>
          <w:lang w:val="ru-RU"/>
        </w:rPr>
        <w:t xml:space="preserve">нам необходимо получить разность между </w:t>
      </w:r>
      <w:r w:rsidRPr="00D57880">
        <w:rPr>
          <w:rFonts w:ascii="Times New Roman" w:hAnsi="Times New Roman" w:cs="Times New Roman"/>
          <w:sz w:val="28"/>
          <w:szCs w:val="28"/>
          <w:shd w:val="clear" w:color="auto" w:fill="FFFFFF"/>
          <w:lang w:val="ru-RU"/>
        </w:rPr>
        <w:t>фактическими значениями и значениями модели</w:t>
      </w:r>
      <w:r w:rsidRPr="00D57880">
        <w:rPr>
          <w:rFonts w:ascii="Times New Roman" w:hAnsi="Times New Roman" w:cs="Times New Roman"/>
          <w:bCs/>
          <w:sz w:val="28"/>
          <w:szCs w:val="28"/>
          <w:shd w:val="clear" w:color="auto" w:fill="FFFFFF"/>
          <w:lang w:val="ru-RU"/>
        </w:rPr>
        <w:t>. Для этого мы в цикле обходим</w:t>
      </w:r>
      <w:r w:rsidRPr="00D57880">
        <w:rPr>
          <w:rFonts w:ascii="Times New Roman" w:eastAsia="Times New Roman" w:hAnsi="Times New Roman" w:cs="Times New Roman"/>
          <w:sz w:val="28"/>
          <w:szCs w:val="28"/>
          <w:shd w:val="clear" w:color="auto" w:fill="FFFFFF"/>
          <w:lang w:val="ru-RU"/>
        </w:rPr>
        <w:t xml:space="preserve"> два массива, массив с данными и массив с моделью. На каждой итерации дастается эллементы из одного и другого массива по номеру текущей итерации, высчитывается разность между ними и результат заносится в массив </w:t>
      </w:r>
      <w:r w:rsidRPr="00D57880">
        <w:rPr>
          <w:rFonts w:ascii="Times New Roman" w:eastAsia="Times New Roman" w:hAnsi="Times New Roman" w:cs="Times New Roman"/>
          <w:sz w:val="28"/>
          <w:szCs w:val="28"/>
          <w:shd w:val="clear" w:color="auto" w:fill="FFFFFF"/>
        </w:rPr>
        <w:t>errors</w:t>
      </w:r>
      <w:r w:rsidRPr="00D57880">
        <w:rPr>
          <w:rFonts w:ascii="Times New Roman" w:eastAsia="Times New Roman" w:hAnsi="Times New Roman" w:cs="Times New Roman"/>
          <w:sz w:val="28"/>
          <w:szCs w:val="28"/>
          <w:shd w:val="clear" w:color="auto" w:fill="FFFFFF"/>
          <w:lang w:val="ru-RU"/>
        </w:rPr>
        <w:t>[]</w:t>
      </w:r>
      <w:r w:rsidR="00D94043" w:rsidRPr="00D57880">
        <w:rPr>
          <w:rFonts w:ascii="Times New Roman" w:eastAsia="Times New Roman" w:hAnsi="Times New Roman" w:cs="Times New Roman"/>
          <w:sz w:val="28"/>
          <w:szCs w:val="28"/>
          <w:shd w:val="clear" w:color="auto" w:fill="FFFFFF"/>
          <w:lang w:val="ru-RU"/>
        </w:rPr>
        <w:t>, который и возвращает описываемая функция</w:t>
      </w:r>
      <w:r w:rsidRPr="00D57880">
        <w:rPr>
          <w:rFonts w:ascii="Times New Roman" w:eastAsia="Times New Roman" w:hAnsi="Times New Roman" w:cs="Times New Roman"/>
          <w:sz w:val="28"/>
          <w:szCs w:val="28"/>
          <w:shd w:val="clear" w:color="auto" w:fill="FFFFFF"/>
          <w:lang w:val="ru-RU"/>
        </w:rPr>
        <w:t>.</w:t>
      </w:r>
    </w:p>
    <w:p w:rsidR="002E0D2E" w:rsidRPr="00D57880" w:rsidRDefault="00FF7A9F" w:rsidP="00E12575">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color w:val="3E4447"/>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002E0D2E" w:rsidRPr="00D57880">
        <w:rPr>
          <w:rFonts w:ascii="Times New Roman" w:eastAsia="Times New Roman" w:hAnsi="Times New Roman" w:cs="Times New Roman"/>
          <w:b/>
          <w:sz w:val="28"/>
          <w:szCs w:val="28"/>
          <w:shd w:val="clear" w:color="auto" w:fill="FFFFFF"/>
          <w:lang w:val="ru-RU"/>
        </w:rPr>
        <w:t xml:space="preserve">.2 Разработанный </w:t>
      </w:r>
      <w:r w:rsidR="002E0D2E" w:rsidRPr="00D57880">
        <w:rPr>
          <w:rFonts w:ascii="Times New Roman" w:eastAsia="Times New Roman" w:hAnsi="Times New Roman" w:cs="Times New Roman"/>
          <w:b/>
          <w:sz w:val="28"/>
          <w:szCs w:val="28"/>
          <w:shd w:val="clear" w:color="auto" w:fill="FFFFFF"/>
        </w:rPr>
        <w:t>API</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r>
      <w:r w:rsidR="00597366" w:rsidRPr="00D57880">
        <w:rPr>
          <w:rFonts w:ascii="Times New Roman" w:eastAsia="Times New Roman" w:hAnsi="Times New Roman" w:cs="Times New Roman"/>
          <w:sz w:val="28"/>
          <w:szCs w:val="28"/>
          <w:shd w:val="clear" w:color="auto" w:fill="FFFFFF"/>
          <w:lang w:val="ru-RU"/>
        </w:rPr>
        <w:t xml:space="preserve"> </w:t>
      </w:r>
      <w:r w:rsidR="00E46ACB" w:rsidRPr="00D57880">
        <w:rPr>
          <w:rFonts w:ascii="Times New Roman" w:eastAsia="Times New Roman" w:hAnsi="Times New Roman" w:cs="Times New Roman"/>
          <w:sz w:val="28"/>
          <w:szCs w:val="28"/>
          <w:shd w:val="clear" w:color="auto" w:fill="FFFFFF"/>
          <w:lang w:val="ru-RU"/>
        </w:rPr>
        <w:t xml:space="preserve">Система состоит из нескольких отдельных частей, несколько клиентских, таких как панель для владельцев складов, панель для </w:t>
      </w:r>
      <w:r w:rsidR="00E46ACB" w:rsidRPr="00D57880">
        <w:rPr>
          <w:rFonts w:ascii="Times New Roman" w:eastAsia="Times New Roman" w:hAnsi="Times New Roman" w:cs="Times New Roman"/>
          <w:sz w:val="28"/>
          <w:szCs w:val="28"/>
          <w:shd w:val="clear" w:color="auto" w:fill="FFFFFF"/>
          <w:lang w:val="ru-RU"/>
        </w:rPr>
        <w:lastRenderedPageBreak/>
        <w:t xml:space="preserve">пукупателей, которые закупают оптом товар после чего выстовляют его на своих ветринах,   так же присутствует серверная часть которая отвечает за хранение и обработку информации. Именно на сервере хранится и выполняется главный алгоритм прогназирования. Для взаимодействия этих частей а так же для того чтоб у нас была возможность предоставить сторонним разработчикам внедрять наш функционал в свои программные продукты был разработан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 xml:space="preserve">. Для большей гибкости, было реализованно несколько вариантов </w:t>
      </w:r>
      <w:r w:rsidR="00E46ACB" w:rsidRPr="00D57880">
        <w:rPr>
          <w:rFonts w:ascii="Times New Roman" w:eastAsia="Times New Roman" w:hAnsi="Times New Roman" w:cs="Times New Roman"/>
          <w:sz w:val="28"/>
          <w:szCs w:val="28"/>
          <w:shd w:val="clear" w:color="auto" w:fill="FFFFFF"/>
        </w:rPr>
        <w:t>API</w:t>
      </w:r>
      <w:r w:rsidR="00E46ACB" w:rsidRPr="00D57880">
        <w:rPr>
          <w:rFonts w:ascii="Times New Roman" w:eastAsia="Times New Roman" w:hAnsi="Times New Roman" w:cs="Times New Roman"/>
          <w:sz w:val="28"/>
          <w:szCs w:val="28"/>
          <w:shd w:val="clear" w:color="auto" w:fill="FFFFFF"/>
          <w:lang w:val="ru-RU"/>
        </w:rPr>
        <w:t>.</w:t>
      </w:r>
    </w:p>
    <w:p w:rsidR="002E0D2E" w:rsidRPr="007D75A8" w:rsidRDefault="00D54DFB" w:rsidP="002E0D2E">
      <w:pPr>
        <w:spacing w:after="0" w:line="360" w:lineRule="auto"/>
        <w:contextualSpacing/>
        <w:mirrorIndents/>
        <w:rPr>
          <w:rFonts w:ascii="Times New Roman" w:eastAsia="Times New Roman" w:hAnsi="Times New Roman" w:cs="Times New Roman"/>
          <w:b/>
          <w:sz w:val="28"/>
          <w:szCs w:val="28"/>
          <w:highlight w:val="lightGray"/>
          <w:shd w:val="clear" w:color="auto" w:fill="FFFFFF"/>
          <w:lang w:val="ru-RU"/>
        </w:rPr>
      </w:pPr>
      <w:r w:rsidRPr="007D75A8">
        <w:rPr>
          <w:rFonts w:ascii="Times New Roman" w:eastAsia="Times New Roman" w:hAnsi="Times New Roman" w:cs="Times New Roman"/>
          <w:b/>
          <w:sz w:val="28"/>
          <w:szCs w:val="28"/>
          <w:highlight w:val="lightGray"/>
          <w:shd w:val="clear" w:color="auto" w:fill="FFFFFF"/>
          <w:lang w:val="ru-RU"/>
        </w:rPr>
        <w:tab/>
        <w:t>5</w:t>
      </w:r>
      <w:r w:rsidR="002E0D2E" w:rsidRPr="007D75A8">
        <w:rPr>
          <w:rFonts w:ascii="Times New Roman" w:eastAsia="Times New Roman" w:hAnsi="Times New Roman" w:cs="Times New Roman"/>
          <w:b/>
          <w:sz w:val="28"/>
          <w:szCs w:val="28"/>
          <w:highlight w:val="lightGray"/>
          <w:shd w:val="clear" w:color="auto" w:fill="FFFFFF"/>
          <w:lang w:val="ru-RU"/>
        </w:rPr>
        <w:t xml:space="preserve">.2.1 </w:t>
      </w:r>
      <w:r w:rsidR="002E0D2E" w:rsidRPr="007D75A8">
        <w:rPr>
          <w:rFonts w:ascii="Times New Roman" w:eastAsia="Times New Roman" w:hAnsi="Times New Roman" w:cs="Times New Roman"/>
          <w:b/>
          <w:sz w:val="28"/>
          <w:szCs w:val="28"/>
          <w:highlight w:val="lightGray"/>
          <w:shd w:val="clear" w:color="auto" w:fill="FFFFFF"/>
        </w:rPr>
        <w:t>Rest</w:t>
      </w:r>
      <w:r w:rsidR="002E0D2E" w:rsidRPr="007D75A8">
        <w:rPr>
          <w:rFonts w:ascii="Times New Roman" w:eastAsia="Times New Roman" w:hAnsi="Times New Roman" w:cs="Times New Roman"/>
          <w:b/>
          <w:sz w:val="28"/>
          <w:szCs w:val="28"/>
          <w:highlight w:val="lightGray"/>
          <w:shd w:val="clear" w:color="auto" w:fill="FFFFFF"/>
          <w:lang w:val="ru-RU"/>
        </w:rPr>
        <w:t xml:space="preserve"> </w:t>
      </w:r>
      <w:r w:rsidR="002E0D2E" w:rsidRPr="007D75A8">
        <w:rPr>
          <w:rFonts w:ascii="Times New Roman" w:eastAsia="Times New Roman" w:hAnsi="Times New Roman" w:cs="Times New Roman"/>
          <w:b/>
          <w:sz w:val="28"/>
          <w:szCs w:val="28"/>
          <w:highlight w:val="lightGray"/>
          <w:shd w:val="clear" w:color="auto" w:fill="FFFFFF"/>
        </w:rPr>
        <w:t>API</w:t>
      </w:r>
      <w:r w:rsidR="002E0D2E" w:rsidRPr="007D75A8">
        <w:rPr>
          <w:rFonts w:ascii="Times New Roman" w:eastAsia="Times New Roman" w:hAnsi="Times New Roman" w:cs="Times New Roman"/>
          <w:b/>
          <w:sz w:val="28"/>
          <w:szCs w:val="28"/>
          <w:highlight w:val="lightGray"/>
          <w:shd w:val="clear" w:color="auto" w:fill="FFFFFF"/>
          <w:lang w:val="ru-RU"/>
        </w:rPr>
        <w:br/>
      </w:r>
      <w:r w:rsidR="002E0D2E" w:rsidRPr="007D75A8">
        <w:rPr>
          <w:rFonts w:ascii="Times New Roman" w:eastAsia="Times New Roman" w:hAnsi="Times New Roman" w:cs="Times New Roman"/>
          <w:b/>
          <w:sz w:val="28"/>
          <w:szCs w:val="28"/>
          <w:highlight w:val="lightGray"/>
          <w:shd w:val="clear" w:color="auto" w:fill="FFFFFF"/>
          <w:lang w:val="ru-RU"/>
        </w:rPr>
        <w:tab/>
      </w:r>
      <w:r w:rsidR="002E0D2E" w:rsidRPr="007D75A8">
        <w:rPr>
          <w:rFonts w:ascii="Times New Roman" w:hAnsi="Times New Roman" w:cs="Times New Roman"/>
          <w:bCs/>
          <w:sz w:val="28"/>
          <w:szCs w:val="28"/>
          <w:highlight w:val="lightGray"/>
        </w:rPr>
        <w:t>REST</w:t>
      </w:r>
      <w:r w:rsidR="002E0D2E" w:rsidRPr="007D75A8">
        <w:rPr>
          <w:rStyle w:val="apple-converted-space"/>
          <w:rFonts w:ascii="Times New Roman" w:hAnsi="Times New Roman" w:cs="Times New Roman"/>
          <w:sz w:val="28"/>
          <w:szCs w:val="28"/>
        </w:rPr>
        <w:t> </w:t>
      </w:r>
      <w:r w:rsidR="007F26A8" w:rsidRPr="007D75A8">
        <w:rPr>
          <w:rFonts w:ascii="Times New Roman" w:hAnsi="Times New Roman" w:cs="Times New Roman"/>
          <w:sz w:val="28"/>
          <w:szCs w:val="28"/>
          <w:highlight w:val="lightGray"/>
          <w:lang w:val="ru-RU"/>
        </w:rPr>
        <w:t xml:space="preserve">или </w:t>
      </w:r>
      <w:r w:rsidR="002E0D2E" w:rsidRPr="007D75A8">
        <w:rPr>
          <w:rFonts w:ascii="Times New Roman" w:hAnsi="Times New Roman" w:cs="Times New Roman"/>
          <w:bCs/>
          <w:iCs/>
          <w:sz w:val="28"/>
          <w:szCs w:val="28"/>
          <w:highlight w:val="lightGray"/>
        </w:rPr>
        <w:t>Representational</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State</w:t>
      </w:r>
      <w:r w:rsidR="002E0D2E" w:rsidRPr="007D75A8">
        <w:rPr>
          <w:rFonts w:ascii="Times New Roman" w:hAnsi="Times New Roman" w:cs="Times New Roman"/>
          <w:bCs/>
          <w:iCs/>
          <w:sz w:val="28"/>
          <w:szCs w:val="28"/>
          <w:highlight w:val="lightGray"/>
          <w:lang w:val="ru-RU"/>
        </w:rPr>
        <w:t xml:space="preserve"> </w:t>
      </w:r>
      <w:r w:rsidR="002E0D2E" w:rsidRPr="007D75A8">
        <w:rPr>
          <w:rFonts w:ascii="Times New Roman" w:hAnsi="Times New Roman" w:cs="Times New Roman"/>
          <w:bCs/>
          <w:iCs/>
          <w:sz w:val="28"/>
          <w:szCs w:val="28"/>
          <w:highlight w:val="lightGray"/>
        </w:rPr>
        <w:t>Transfer</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 xml:space="preserve">— «передача состояния </w:t>
      </w:r>
      <w:r w:rsidR="007F26A8" w:rsidRPr="007D75A8">
        <w:rPr>
          <w:rFonts w:ascii="Times New Roman" w:hAnsi="Times New Roman" w:cs="Times New Roman"/>
          <w:sz w:val="28"/>
          <w:szCs w:val="28"/>
          <w:highlight w:val="lightGray"/>
          <w:lang w:val="ru-RU"/>
        </w:rPr>
        <w:t>представления»</w:t>
      </w:r>
      <w:r w:rsidR="002E0D2E" w:rsidRPr="007D75A8">
        <w:rPr>
          <w:rFonts w:ascii="Times New Roman" w:hAnsi="Times New Roman" w:cs="Times New Roman"/>
          <w:sz w:val="28"/>
          <w:szCs w:val="28"/>
          <w:highlight w:val="lightGray"/>
        </w:rPr>
        <w:t> </w:t>
      </w:r>
      <w:r w:rsidR="002E0D2E" w:rsidRPr="007D75A8">
        <w:rPr>
          <w:rFonts w:ascii="Times New Roman" w:hAnsi="Times New Roman" w:cs="Times New Roman"/>
          <w:sz w:val="28"/>
          <w:szCs w:val="28"/>
          <w:highlight w:val="lightGray"/>
          <w:lang w:val="ru-RU"/>
        </w:rPr>
        <w:t>—</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архитектурный стиль</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взаимодействия компонентов распределённого приложения в</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сети.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представляет собой согласованный набор ограничений, учитываемых при проектировании распределённой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гипермедиа-системы. В определённых случаях (интернет-магазины, поисковые системы, прочие системы, основанные на данных) это приводит к повышению производительности и упрощению архитектуры. В широком смысле</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компоненты в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взаимодействуют наподобие взаимодействия клиентов и серверов во</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lang w:val="ru-RU"/>
        </w:rPr>
        <w:t xml:space="preserve">Всемирной паутине. </w:t>
      </w:r>
      <w:r w:rsidR="002E0D2E" w:rsidRPr="007D75A8">
        <w:rPr>
          <w:rFonts w:ascii="Times New Roman" w:hAnsi="Times New Roman" w:cs="Times New Roman"/>
          <w:sz w:val="28"/>
          <w:szCs w:val="28"/>
          <w:highlight w:val="lightGray"/>
        </w:rPr>
        <w:t>REST</w:t>
      </w:r>
      <w:r w:rsidR="002E0D2E" w:rsidRPr="007D75A8">
        <w:rPr>
          <w:rFonts w:ascii="Times New Roman" w:hAnsi="Times New Roman" w:cs="Times New Roman"/>
          <w:sz w:val="28"/>
          <w:szCs w:val="28"/>
          <w:highlight w:val="lightGray"/>
          <w:lang w:val="ru-RU"/>
        </w:rPr>
        <w:t xml:space="preserve"> является альтернативой</w:t>
      </w:r>
      <w:r w:rsidR="002E0D2E" w:rsidRPr="007D75A8">
        <w:rPr>
          <w:rStyle w:val="apple-converted-space"/>
          <w:rFonts w:ascii="Times New Roman" w:hAnsi="Times New Roman" w:cs="Times New Roman"/>
          <w:sz w:val="28"/>
          <w:szCs w:val="28"/>
        </w:rPr>
        <w:t> </w:t>
      </w:r>
      <w:r w:rsidR="002E0D2E" w:rsidRPr="007D75A8">
        <w:rPr>
          <w:rFonts w:ascii="Times New Roman" w:hAnsi="Times New Roman" w:cs="Times New Roman"/>
          <w:sz w:val="28"/>
          <w:szCs w:val="28"/>
          <w:highlight w:val="lightGray"/>
        </w:rPr>
        <w:t>RPC</w:t>
      </w:r>
      <w:r w:rsidR="002E0D2E" w:rsidRPr="007D75A8">
        <w:rPr>
          <w:rFonts w:ascii="Times New Roman" w:hAnsi="Times New Roman" w:cs="Times New Roman"/>
          <w:sz w:val="28"/>
          <w:szCs w:val="28"/>
          <w:highlight w:val="lightGray"/>
          <w:lang w:val="ru-RU"/>
        </w:rPr>
        <w:t>.</w:t>
      </w:r>
    </w:p>
    <w:p w:rsidR="002E0D2E" w:rsidRPr="007D75A8" w:rsidRDefault="00587C16"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В сети</w:t>
      </w:r>
      <w:r w:rsidR="002E0D2E" w:rsidRPr="007D75A8">
        <w:rPr>
          <w:rStyle w:val="apple-converted-space"/>
          <w:sz w:val="28"/>
          <w:szCs w:val="28"/>
        </w:rPr>
        <w:t> </w:t>
      </w:r>
      <w:r w:rsidR="002E0D2E" w:rsidRPr="007D75A8">
        <w:rPr>
          <w:sz w:val="28"/>
          <w:szCs w:val="28"/>
          <w:highlight w:val="lightGray"/>
          <w:lang w:val="ru-RU"/>
        </w:rPr>
        <w:t>Интернет</w:t>
      </w:r>
      <w:r w:rsidR="002E0D2E" w:rsidRPr="007D75A8">
        <w:rPr>
          <w:rStyle w:val="apple-converted-space"/>
          <w:sz w:val="28"/>
          <w:szCs w:val="28"/>
        </w:rPr>
        <w:t> </w:t>
      </w:r>
      <w:r w:rsidR="002E0D2E" w:rsidRPr="007D75A8">
        <w:rPr>
          <w:sz w:val="28"/>
          <w:szCs w:val="28"/>
          <w:highlight w:val="lightGray"/>
          <w:lang w:val="ru-RU"/>
        </w:rPr>
        <w:t xml:space="preserve">вызов удалённой процедуры может представлять собой обычный </w:t>
      </w:r>
      <w:r w:rsidR="002E0D2E" w:rsidRPr="007D75A8">
        <w:rPr>
          <w:sz w:val="28"/>
          <w:szCs w:val="28"/>
          <w:highlight w:val="lightGray"/>
        </w:rPr>
        <w:t>HTTP</w:t>
      </w:r>
      <w:r w:rsidR="002E0D2E" w:rsidRPr="007D75A8">
        <w:rPr>
          <w:sz w:val="28"/>
          <w:szCs w:val="28"/>
          <w:highlight w:val="lightGray"/>
          <w:lang w:val="ru-RU"/>
        </w:rPr>
        <w:t xml:space="preserve">-запрос (обычно </w:t>
      </w:r>
      <w:r w:rsidR="002E0D2E" w:rsidRPr="007D75A8">
        <w:rPr>
          <w:sz w:val="28"/>
          <w:szCs w:val="28"/>
          <w:highlight w:val="lightGray"/>
        </w:rPr>
        <w:t>GET</w:t>
      </w:r>
      <w:r w:rsidR="002E0D2E" w:rsidRPr="007D75A8">
        <w:rPr>
          <w:sz w:val="28"/>
          <w:szCs w:val="28"/>
          <w:highlight w:val="lightGray"/>
          <w:lang w:val="ru-RU"/>
        </w:rPr>
        <w:t xml:space="preserve"> или </w:t>
      </w:r>
      <w:r w:rsidR="002E0D2E" w:rsidRPr="007D75A8">
        <w:rPr>
          <w:sz w:val="28"/>
          <w:szCs w:val="28"/>
          <w:highlight w:val="lightGray"/>
        </w:rPr>
        <w:t>POST</w:t>
      </w:r>
      <w:r w:rsidR="002E0D2E" w:rsidRPr="007D75A8">
        <w:rPr>
          <w:sz w:val="28"/>
          <w:szCs w:val="28"/>
          <w:highlight w:val="lightGray"/>
          <w:lang w:val="ru-RU"/>
        </w:rPr>
        <w:t>; такой запрос называют</w:t>
      </w:r>
      <w:r w:rsidR="002E0D2E" w:rsidRPr="007D75A8">
        <w:rPr>
          <w:rStyle w:val="apple-converted-space"/>
          <w:sz w:val="28"/>
          <w:szCs w:val="28"/>
        </w:rPr>
        <w:t> </w:t>
      </w:r>
      <w:r w:rsidR="002E0D2E" w:rsidRPr="007D75A8">
        <w:rPr>
          <w:i/>
          <w:iCs/>
          <w:sz w:val="28"/>
          <w:szCs w:val="28"/>
          <w:highlight w:val="lightGray"/>
        </w:rPr>
        <w:t>REST</w:t>
      </w:r>
      <w:r w:rsidR="002E0D2E" w:rsidRPr="007D75A8">
        <w:rPr>
          <w:i/>
          <w:iCs/>
          <w:sz w:val="28"/>
          <w:szCs w:val="28"/>
          <w:highlight w:val="lightGray"/>
          <w:lang w:val="ru-RU"/>
        </w:rPr>
        <w:t>-запрос</w:t>
      </w:r>
      <w:r w:rsidR="002E0D2E" w:rsidRPr="007D75A8">
        <w:rPr>
          <w:sz w:val="28"/>
          <w:szCs w:val="28"/>
          <w:highlight w:val="lightGray"/>
          <w:lang w:val="ru-RU"/>
        </w:rPr>
        <w:t>), а необходимые данные передаются в качестве параметров запроса.</w:t>
      </w:r>
    </w:p>
    <w:p w:rsidR="002E0D2E" w:rsidRPr="007D75A8" w:rsidRDefault="00B373DD" w:rsidP="00B373DD">
      <w:pPr>
        <w:pStyle w:val="NormalWeb"/>
        <w:shd w:val="clear" w:color="auto" w:fill="FFFFFF"/>
        <w:spacing w:before="120" w:beforeAutospacing="0" w:after="120" w:afterAutospacing="0" w:line="360" w:lineRule="auto"/>
        <w:rPr>
          <w:sz w:val="28"/>
          <w:szCs w:val="28"/>
          <w:highlight w:val="lightGray"/>
          <w:lang w:val="ru-RU"/>
        </w:rPr>
      </w:pPr>
      <w:r w:rsidRPr="007D75A8">
        <w:rPr>
          <w:sz w:val="28"/>
          <w:szCs w:val="28"/>
          <w:highlight w:val="lightGray"/>
          <w:lang w:val="ru-RU"/>
        </w:rPr>
        <w:tab/>
      </w:r>
      <w:r w:rsidR="002E0D2E" w:rsidRPr="007D75A8">
        <w:rPr>
          <w:sz w:val="28"/>
          <w:szCs w:val="28"/>
          <w:highlight w:val="lightGray"/>
          <w:lang w:val="ru-RU"/>
        </w:rPr>
        <w:t>Для</w:t>
      </w:r>
      <w:r w:rsidR="002E0D2E" w:rsidRPr="007D75A8">
        <w:rPr>
          <w:rStyle w:val="apple-converted-space"/>
          <w:sz w:val="28"/>
          <w:szCs w:val="28"/>
        </w:rPr>
        <w:t> </w:t>
      </w:r>
      <w:r w:rsidR="002E0D2E" w:rsidRPr="007D75A8">
        <w:rPr>
          <w:sz w:val="28"/>
          <w:szCs w:val="28"/>
          <w:highlight w:val="lightGray"/>
          <w:lang w:val="ru-RU"/>
        </w:rPr>
        <w:t xml:space="preserve">веб-сервисов, построенных с учётом </w:t>
      </w:r>
      <w:r w:rsidR="002E0D2E" w:rsidRPr="007D75A8">
        <w:rPr>
          <w:sz w:val="28"/>
          <w:szCs w:val="28"/>
          <w:highlight w:val="lightGray"/>
        </w:rPr>
        <w:t>REST</w:t>
      </w:r>
      <w:r w:rsidR="002E0D2E" w:rsidRPr="007D75A8">
        <w:rPr>
          <w:sz w:val="28"/>
          <w:szCs w:val="28"/>
          <w:highlight w:val="lightGray"/>
          <w:lang w:val="ru-RU"/>
        </w:rPr>
        <w:t>, то есть не нарушающих накладываемых им ограничений, применяют термин «</w:t>
      </w:r>
      <w:r w:rsidR="002E0D2E" w:rsidRPr="007D75A8">
        <w:rPr>
          <w:sz w:val="28"/>
          <w:szCs w:val="28"/>
          <w:highlight w:val="lightGray"/>
        </w:rPr>
        <w:t>RESTful</w:t>
      </w:r>
      <w:r w:rsidR="002E0D2E" w:rsidRPr="007D75A8">
        <w:rPr>
          <w:sz w:val="28"/>
          <w:szCs w:val="28"/>
          <w:highlight w:val="lightGray"/>
          <w:lang w:val="ru-RU"/>
        </w:rPr>
        <w:t>».</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lastRenderedPageBreak/>
        <w:tab/>
        <w:t xml:space="preserve">Преимущества, </w:t>
      </w:r>
      <w:r w:rsidR="00B373DD" w:rsidRPr="007D75A8">
        <w:rPr>
          <w:rFonts w:ascii="Times New Roman" w:eastAsia="Times New Roman" w:hAnsi="Times New Roman" w:cs="Times New Roman"/>
          <w:sz w:val="28"/>
          <w:szCs w:val="28"/>
          <w:highlight w:val="lightGray"/>
          <w:shd w:val="clear" w:color="auto" w:fill="FFFFFF"/>
          <w:lang w:val="ru-RU"/>
        </w:rPr>
        <w:t>ф</w:t>
      </w:r>
      <w:r w:rsidRPr="007D75A8">
        <w:rPr>
          <w:rFonts w:ascii="Times New Roman" w:eastAsia="Times New Roman" w:hAnsi="Times New Roman" w:cs="Times New Roman"/>
          <w:sz w:val="28"/>
          <w:szCs w:val="28"/>
          <w:highlight w:val="lightGray"/>
          <w:shd w:val="clear" w:color="auto" w:fill="FFFFFF"/>
          <w:lang w:val="ru-RU"/>
        </w:rPr>
        <w:t xml:space="preserve">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 </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надёжность (за счёт отсутствия необходимости сохранять информацию о состоянии клиента, которая может быть утеряна);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производительность (за счёт использования кэша);</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масштабируемость;</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прозрачность системы взаимодействия (особенно необходимая для приложений обслуживания сети);</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простота интерфейсов;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портативность компонентов;</w:t>
      </w:r>
    </w:p>
    <w:p w:rsidR="00587C16"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лёгкость внесения изменений;</w:t>
      </w:r>
    </w:p>
    <w:p w:rsidR="002E0D2E" w:rsidRPr="007D75A8" w:rsidRDefault="00587C16" w:rsidP="00B373DD">
      <w:pPr>
        <w:spacing w:after="0" w:line="360" w:lineRule="auto"/>
        <w:rPr>
          <w:rFonts w:ascii="Times New Roman" w:eastAsia="Times New Roman" w:hAnsi="Times New Roman" w:cs="Times New Roman"/>
          <w:sz w:val="28"/>
          <w:szCs w:val="28"/>
          <w:highlight w:val="lightGray"/>
          <w:shd w:val="clear" w:color="auto" w:fill="FFFFFF"/>
          <w:lang w:val="ru-RU"/>
        </w:rPr>
      </w:pPr>
      <w:r w:rsidRPr="007D75A8">
        <w:rPr>
          <w:rFonts w:ascii="Times New Roman" w:eastAsia="Times New Roman" w:hAnsi="Times New Roman" w:cs="Times New Roman"/>
          <w:sz w:val="28"/>
          <w:szCs w:val="28"/>
          <w:highlight w:val="lightGray"/>
          <w:shd w:val="clear" w:color="auto" w:fill="FFFFFF"/>
          <w:lang w:val="ru-RU"/>
        </w:rPr>
        <w:t>•</w:t>
      </w:r>
      <w:r w:rsidRPr="007D75A8">
        <w:rPr>
          <w:rFonts w:ascii="Times New Roman" w:eastAsia="Times New Roman" w:hAnsi="Times New Roman" w:cs="Times New Roman"/>
          <w:sz w:val="28"/>
          <w:szCs w:val="28"/>
          <w:highlight w:val="lightGray"/>
          <w:shd w:val="clear" w:color="auto" w:fill="FFFFFF"/>
          <w:lang w:val="ru-RU"/>
        </w:rPr>
        <w:tab/>
        <w:t>способность эволюционировать, приспосабливаясь к новым требованиям (на примере Всемирной паутины).</w:t>
      </w:r>
    </w:p>
    <w:p w:rsidR="002E0D2E" w:rsidRPr="00D57880" w:rsidRDefault="002E0D2E" w:rsidP="002E0D2E">
      <w:pPr>
        <w:spacing w:after="0" w:line="360" w:lineRule="auto"/>
        <w:contextualSpacing/>
        <w:mirrorIndents/>
        <w:rPr>
          <w:rFonts w:ascii="Times New Roman" w:eastAsia="Times New Roman" w:hAnsi="Times New Roman" w:cs="Times New Roman"/>
          <w:b/>
          <w:sz w:val="28"/>
          <w:szCs w:val="28"/>
          <w:shd w:val="clear" w:color="auto" w:fill="FFFFFF"/>
          <w:lang w:val="ru-RU"/>
        </w:rPr>
      </w:pPr>
      <w:r w:rsidRPr="00D57880">
        <w:rPr>
          <w:rFonts w:ascii="Times New Roman" w:eastAsia="Times New Roman" w:hAnsi="Times New Roman" w:cs="Times New Roman"/>
          <w:b/>
          <w:sz w:val="28"/>
          <w:szCs w:val="28"/>
          <w:shd w:val="clear" w:color="auto" w:fill="FFFFFF"/>
          <w:lang w:val="ru-RU"/>
        </w:rPr>
        <w:tab/>
      </w:r>
      <w:r w:rsidR="00D54DFB" w:rsidRPr="00D57880">
        <w:rPr>
          <w:rFonts w:ascii="Times New Roman" w:eastAsia="Times New Roman" w:hAnsi="Times New Roman" w:cs="Times New Roman"/>
          <w:b/>
          <w:sz w:val="28"/>
          <w:szCs w:val="28"/>
          <w:shd w:val="clear" w:color="auto" w:fill="FFFFFF"/>
          <w:lang w:val="ru-RU"/>
        </w:rPr>
        <w:t>5</w:t>
      </w:r>
      <w:r w:rsidRPr="00D57880">
        <w:rPr>
          <w:rFonts w:ascii="Times New Roman" w:eastAsia="Times New Roman" w:hAnsi="Times New Roman" w:cs="Times New Roman"/>
          <w:b/>
          <w:sz w:val="28"/>
          <w:szCs w:val="28"/>
          <w:shd w:val="clear" w:color="auto" w:fill="FFFFFF"/>
          <w:lang w:val="ru-RU"/>
        </w:rPr>
        <w:t>.2.2 Библиотеки для сторонних клиентских систем</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 xml:space="preserve">Хотя разработанный </w:t>
      </w:r>
      <w:r w:rsidRPr="00D57880">
        <w:rPr>
          <w:rFonts w:ascii="Times New Roman" w:eastAsia="Times New Roman" w:hAnsi="Times New Roman" w:cs="Times New Roman"/>
          <w:sz w:val="28"/>
          <w:szCs w:val="28"/>
          <w:shd w:val="clear" w:color="auto" w:fill="FFFFFF"/>
        </w:rPr>
        <w:t>Rest</w:t>
      </w:r>
      <w:r w:rsidRPr="00D57880">
        <w:rPr>
          <w:rFonts w:ascii="Times New Roman" w:eastAsia="Times New Roman" w:hAnsi="Times New Roman" w:cs="Times New Roman"/>
          <w:sz w:val="28"/>
          <w:szCs w:val="28"/>
          <w:shd w:val="clear" w:color="auto" w:fill="FFFFFF"/>
          <w:lang w:val="ru-RU"/>
        </w:rPr>
        <w:t xml:space="preserve"> </w:t>
      </w:r>
      <w:r w:rsidRPr="00D57880">
        <w:rPr>
          <w:rFonts w:ascii="Times New Roman" w:eastAsia="Times New Roman" w:hAnsi="Times New Roman" w:cs="Times New Roman"/>
          <w:sz w:val="28"/>
          <w:szCs w:val="28"/>
          <w:shd w:val="clear" w:color="auto" w:fill="FFFFFF"/>
        </w:rPr>
        <w:t>API</w:t>
      </w:r>
      <w:r w:rsidRPr="00D57880">
        <w:rPr>
          <w:rFonts w:ascii="Times New Roman" w:eastAsia="Times New Roman" w:hAnsi="Times New Roman" w:cs="Times New Roman"/>
          <w:sz w:val="28"/>
          <w:szCs w:val="28"/>
          <w:shd w:val="clear" w:color="auto" w:fill="FFFFFF"/>
          <w:lang w:val="ru-RU"/>
        </w:rPr>
        <w:t xml:space="preserve"> дает полную творческую свободу разработчикам практически на любой платформе, не лишним будет разработать библиотеку. При получении ответов с </w:t>
      </w:r>
      <w:r w:rsidRPr="00D57880">
        <w:rPr>
          <w:rFonts w:ascii="Times New Roman" w:eastAsia="Times New Roman" w:hAnsi="Times New Roman" w:cs="Times New Roman"/>
          <w:sz w:val="28"/>
          <w:szCs w:val="28"/>
          <w:shd w:val="clear" w:color="auto" w:fill="FFFFFF"/>
        </w:rPr>
        <w:t>c</w:t>
      </w:r>
      <w:r w:rsidRPr="00D57880">
        <w:rPr>
          <w:rFonts w:ascii="Times New Roman" w:eastAsia="Times New Roman" w:hAnsi="Times New Roman" w:cs="Times New Roman"/>
          <w:sz w:val="28"/>
          <w:szCs w:val="28"/>
          <w:shd w:val="clear" w:color="auto" w:fill="FFFFFF"/>
          <w:lang w:val="ru-RU"/>
        </w:rPr>
        <w:t xml:space="preserve">ервера в формате </w:t>
      </w:r>
      <w:r w:rsidRPr="00D57880">
        <w:rPr>
          <w:rFonts w:ascii="Times New Roman" w:eastAsia="Times New Roman" w:hAnsi="Times New Roman" w:cs="Times New Roman"/>
          <w:sz w:val="28"/>
          <w:szCs w:val="28"/>
          <w:shd w:val="clear" w:color="auto" w:fill="FFFFFF"/>
        </w:rPr>
        <w:t>JSON</w:t>
      </w:r>
      <w:r w:rsidRPr="00D57880">
        <w:rPr>
          <w:rFonts w:ascii="Times New Roman" w:eastAsia="Times New Roman" w:hAnsi="Times New Roman" w:cs="Times New Roman"/>
          <w:sz w:val="28"/>
          <w:szCs w:val="28"/>
          <w:shd w:val="clear" w:color="auto" w:fill="FFFFFF"/>
          <w:lang w:val="ru-RU"/>
        </w:rPr>
        <w:t xml:space="preserve"> или </w:t>
      </w:r>
      <w:r w:rsidRPr="00D57880">
        <w:rPr>
          <w:rFonts w:ascii="Times New Roman" w:eastAsia="Times New Roman" w:hAnsi="Times New Roman" w:cs="Times New Roman"/>
          <w:sz w:val="28"/>
          <w:szCs w:val="28"/>
          <w:shd w:val="clear" w:color="auto" w:fill="FFFFFF"/>
        </w:rPr>
        <w:t>XML</w:t>
      </w:r>
      <w:r w:rsidRPr="00D57880">
        <w:rPr>
          <w:rFonts w:ascii="Times New Roman" w:eastAsia="Times New Roman" w:hAnsi="Times New Roman" w:cs="Times New Roman"/>
          <w:sz w:val="28"/>
          <w:szCs w:val="28"/>
          <w:shd w:val="clear" w:color="auto" w:fill="FFFFFF"/>
          <w:lang w:val="ru-RU"/>
        </w:rPr>
        <w:t xml:space="preserve">, программисту приходится самому обрабатывать эти данные, реализуя собственные парсеры, приходится писать много кода и проверок при прочтении данных в этих форматах. Преймущество готово библиотеки в том что все эти действия уже выполнены за разработчика который использует эту библиотеку. </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 xml:space="preserve">На данный момент реализована библиотека для платформы Андроид, при разработке использовался стандартный инструментарий, и соответственно использовался язык программировния </w:t>
      </w:r>
      <w:r w:rsidRPr="00D57880">
        <w:rPr>
          <w:rFonts w:ascii="Times New Roman" w:eastAsia="Times New Roman" w:hAnsi="Times New Roman" w:cs="Times New Roman"/>
          <w:sz w:val="28"/>
          <w:szCs w:val="28"/>
          <w:shd w:val="clear" w:color="auto" w:fill="FFFFFF"/>
        </w:rPr>
        <w:t>Java</w:t>
      </w:r>
      <w:r w:rsidRPr="00D57880">
        <w:rPr>
          <w:rFonts w:ascii="Times New Roman" w:eastAsia="Times New Roman" w:hAnsi="Times New Roman" w:cs="Times New Roman"/>
          <w:sz w:val="28"/>
          <w:szCs w:val="28"/>
          <w:shd w:val="clear" w:color="auto" w:fill="FFFFFF"/>
          <w:lang w:val="ru-RU"/>
        </w:rPr>
        <w:t xml:space="preserve">. </w:t>
      </w:r>
    </w:p>
    <w:p w:rsidR="002E0D2E" w:rsidRPr="00D57880"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lastRenderedPageBreak/>
        <w:tab/>
        <w:t xml:space="preserve">Для использования разработчику необходимо скачать библиотеку с соответствующих ресурсов, и выполнить подключение. </w:t>
      </w:r>
    </w:p>
    <w:p w:rsidR="002E0D2E" w:rsidRPr="00D54DFB" w:rsidRDefault="002E0D2E" w:rsidP="002E0D2E">
      <w:pPr>
        <w:spacing w:after="0" w:line="360" w:lineRule="auto"/>
        <w:contextualSpacing/>
        <w:mirrorIndents/>
        <w:rPr>
          <w:rFonts w:ascii="Times New Roman" w:eastAsia="Times New Roman" w:hAnsi="Times New Roman" w:cs="Times New Roman"/>
          <w:sz w:val="28"/>
          <w:szCs w:val="28"/>
          <w:shd w:val="clear" w:color="auto" w:fill="FFFFFF"/>
          <w:lang w:val="ru-RU"/>
        </w:rPr>
      </w:pPr>
      <w:r w:rsidRPr="00D57880">
        <w:rPr>
          <w:rFonts w:ascii="Times New Roman" w:eastAsia="Times New Roman" w:hAnsi="Times New Roman" w:cs="Times New Roman"/>
          <w:sz w:val="28"/>
          <w:szCs w:val="28"/>
          <w:shd w:val="clear" w:color="auto" w:fill="FFFFFF"/>
          <w:lang w:val="ru-RU"/>
        </w:rPr>
        <w:tab/>
        <w:t>Так же четко поставлена задача в будущем разработать библиотеку под остальные распространенные платформы как мобильные так и компьютерные.</w:t>
      </w:r>
      <w:r w:rsidRPr="00D57880">
        <w:rPr>
          <w:rFonts w:ascii="Times New Roman" w:eastAsia="Times New Roman" w:hAnsi="Times New Roman" w:cs="Times New Roman"/>
          <w:sz w:val="28"/>
          <w:szCs w:val="28"/>
          <w:shd w:val="clear" w:color="auto" w:fill="FFFFFF"/>
          <w:lang w:val="ru-RU"/>
        </w:rPr>
        <w:br/>
      </w:r>
      <w:r w:rsidRPr="00D57880">
        <w:rPr>
          <w:rFonts w:ascii="Times New Roman" w:eastAsia="Times New Roman" w:hAnsi="Times New Roman" w:cs="Times New Roman"/>
          <w:sz w:val="28"/>
          <w:szCs w:val="28"/>
          <w:shd w:val="clear" w:color="auto" w:fill="FFFFFF"/>
          <w:lang w:val="ru-RU"/>
        </w:rPr>
        <w:tab/>
        <w:t>При при написании кода использовались известные паттерны. Этим самым решается сразу две задачи. Во первых паттерны разрабатывались и отлаживались не один год, проверялись и утверждались высоквалифицированными профессианалами мирового уровня в сфере программирования. Использоване паттернов гарантирует что написанный код стабилин, и обладает более высокой производительностью. Вторая задача которая решается, любой более или менее грамотный программист, знает эти паттерны, что поможет разработчику разобраться с библиотекой  не только опираясь на документацию но еще понимать на интуитивном уровне, что значительно ускорит полное освоение разработаной библиотеки.</w:t>
      </w:r>
    </w:p>
    <w:p w:rsidR="002E0D2E" w:rsidRPr="008E7DA8" w:rsidRDefault="002E0D2E" w:rsidP="00BA7CB5">
      <w:pPr>
        <w:jc w:val="center"/>
        <w:rPr>
          <w:rFonts w:ascii="Times New Roman" w:eastAsia="Times New Roman" w:hAnsi="Times New Roman" w:cs="Times New Roman"/>
          <w:b/>
          <w:color w:val="3E4447"/>
          <w:sz w:val="28"/>
          <w:szCs w:val="28"/>
          <w:shd w:val="clear" w:color="auto" w:fill="FFFFFF"/>
          <w:lang w:val="ru-RU"/>
        </w:rPr>
      </w:pPr>
    </w:p>
    <w:sectPr w:rsidR="002E0D2E" w:rsidRPr="008E7DA8" w:rsidSect="00AB17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AE5" w:rsidRDefault="00667AE5" w:rsidP="00E12575">
      <w:pPr>
        <w:spacing w:after="0" w:line="240" w:lineRule="auto"/>
      </w:pPr>
      <w:r>
        <w:separator/>
      </w:r>
    </w:p>
  </w:endnote>
  <w:endnote w:type="continuationSeparator" w:id="1">
    <w:p w:rsidR="00667AE5" w:rsidRDefault="00667AE5" w:rsidP="00E125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AE5" w:rsidRDefault="00667AE5" w:rsidP="00E12575">
      <w:pPr>
        <w:spacing w:after="0" w:line="240" w:lineRule="auto"/>
      </w:pPr>
      <w:r>
        <w:separator/>
      </w:r>
    </w:p>
  </w:footnote>
  <w:footnote w:type="continuationSeparator" w:id="1">
    <w:p w:rsidR="00667AE5" w:rsidRDefault="00667AE5" w:rsidP="00E125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555C"/>
    <w:multiLevelType w:val="multilevel"/>
    <w:tmpl w:val="EBA6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E1F45"/>
    <w:multiLevelType w:val="hybridMultilevel"/>
    <w:tmpl w:val="9D5E8ED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nsid w:val="13623F3A"/>
    <w:multiLevelType w:val="multilevel"/>
    <w:tmpl w:val="906A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255AC6"/>
    <w:multiLevelType w:val="multilevel"/>
    <w:tmpl w:val="72F6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D7756"/>
    <w:multiLevelType w:val="multilevel"/>
    <w:tmpl w:val="0150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3A3606"/>
    <w:multiLevelType w:val="multilevel"/>
    <w:tmpl w:val="9104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A7003E"/>
    <w:multiLevelType w:val="multilevel"/>
    <w:tmpl w:val="0BD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9B1DFF"/>
    <w:multiLevelType w:val="hybridMultilevel"/>
    <w:tmpl w:val="E71E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83A89"/>
    <w:multiLevelType w:val="hybridMultilevel"/>
    <w:tmpl w:val="7A0EE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E06712"/>
    <w:multiLevelType w:val="multilevel"/>
    <w:tmpl w:val="5CBC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BF5AE7"/>
    <w:multiLevelType w:val="multilevel"/>
    <w:tmpl w:val="3930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392F30"/>
    <w:multiLevelType w:val="multilevel"/>
    <w:tmpl w:val="E0AA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824380"/>
    <w:multiLevelType w:val="multilevel"/>
    <w:tmpl w:val="9D0A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417305"/>
    <w:multiLevelType w:val="hybridMultilevel"/>
    <w:tmpl w:val="97B2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7A5E4B"/>
    <w:multiLevelType w:val="multilevel"/>
    <w:tmpl w:val="553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2408A8"/>
    <w:multiLevelType w:val="multilevel"/>
    <w:tmpl w:val="7A0C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0B1F08"/>
    <w:multiLevelType w:val="hybridMultilevel"/>
    <w:tmpl w:val="7716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8F54D7"/>
    <w:multiLevelType w:val="multilevel"/>
    <w:tmpl w:val="FEB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4F569B"/>
    <w:multiLevelType w:val="multilevel"/>
    <w:tmpl w:val="86D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8B7C2C"/>
    <w:multiLevelType w:val="hybridMultilevel"/>
    <w:tmpl w:val="52C0E6EE"/>
    <w:lvl w:ilvl="0" w:tplc="BE1E1A5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9"/>
  </w:num>
  <w:num w:numId="2">
    <w:abstractNumId w:val="15"/>
  </w:num>
  <w:num w:numId="3">
    <w:abstractNumId w:val="13"/>
  </w:num>
  <w:num w:numId="4">
    <w:abstractNumId w:val="6"/>
  </w:num>
  <w:num w:numId="5">
    <w:abstractNumId w:val="12"/>
  </w:num>
  <w:num w:numId="6">
    <w:abstractNumId w:val="5"/>
  </w:num>
  <w:num w:numId="7">
    <w:abstractNumId w:val="2"/>
  </w:num>
  <w:num w:numId="8">
    <w:abstractNumId w:val="11"/>
  </w:num>
  <w:num w:numId="9">
    <w:abstractNumId w:val="10"/>
  </w:num>
  <w:num w:numId="10">
    <w:abstractNumId w:val="8"/>
  </w:num>
  <w:num w:numId="11">
    <w:abstractNumId w:val="7"/>
  </w:num>
  <w:num w:numId="12">
    <w:abstractNumId w:val="14"/>
  </w:num>
  <w:num w:numId="13">
    <w:abstractNumId w:val="16"/>
  </w:num>
  <w:num w:numId="14">
    <w:abstractNumId w:val="1"/>
  </w:num>
  <w:num w:numId="15">
    <w:abstractNumId w:val="19"/>
  </w:num>
  <w:num w:numId="16">
    <w:abstractNumId w:val="17"/>
  </w:num>
  <w:num w:numId="17">
    <w:abstractNumId w:val="0"/>
  </w:num>
  <w:num w:numId="18">
    <w:abstractNumId w:val="18"/>
  </w:num>
  <w:num w:numId="19">
    <w:abstractNumId w:val="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3C7D50"/>
    <w:rsid w:val="0000461E"/>
    <w:rsid w:val="0001244C"/>
    <w:rsid w:val="000162C4"/>
    <w:rsid w:val="00016747"/>
    <w:rsid w:val="00022481"/>
    <w:rsid w:val="00035D46"/>
    <w:rsid w:val="000410F0"/>
    <w:rsid w:val="00061F9B"/>
    <w:rsid w:val="00097C61"/>
    <w:rsid w:val="000F05E1"/>
    <w:rsid w:val="00101949"/>
    <w:rsid w:val="001048C5"/>
    <w:rsid w:val="001109DD"/>
    <w:rsid w:val="00121BFF"/>
    <w:rsid w:val="001246FA"/>
    <w:rsid w:val="001416DC"/>
    <w:rsid w:val="00141B0E"/>
    <w:rsid w:val="0015719C"/>
    <w:rsid w:val="001708B4"/>
    <w:rsid w:val="00172276"/>
    <w:rsid w:val="00195050"/>
    <w:rsid w:val="001953E9"/>
    <w:rsid w:val="001A62BC"/>
    <w:rsid w:val="001C5A7A"/>
    <w:rsid w:val="001D06AC"/>
    <w:rsid w:val="001D2B7A"/>
    <w:rsid w:val="001D3365"/>
    <w:rsid w:val="001D3846"/>
    <w:rsid w:val="001D3CD5"/>
    <w:rsid w:val="001E2861"/>
    <w:rsid w:val="001E57DB"/>
    <w:rsid w:val="00217C86"/>
    <w:rsid w:val="00234254"/>
    <w:rsid w:val="0024442A"/>
    <w:rsid w:val="00253149"/>
    <w:rsid w:val="00276E1D"/>
    <w:rsid w:val="00287FEF"/>
    <w:rsid w:val="002A49D5"/>
    <w:rsid w:val="002D3236"/>
    <w:rsid w:val="002E0D2E"/>
    <w:rsid w:val="002E1DEE"/>
    <w:rsid w:val="00304C20"/>
    <w:rsid w:val="00347086"/>
    <w:rsid w:val="00367B3C"/>
    <w:rsid w:val="00390FD0"/>
    <w:rsid w:val="003A0E90"/>
    <w:rsid w:val="003A2A56"/>
    <w:rsid w:val="003C7D50"/>
    <w:rsid w:val="003D0657"/>
    <w:rsid w:val="003D5A26"/>
    <w:rsid w:val="003E2D33"/>
    <w:rsid w:val="003E643F"/>
    <w:rsid w:val="003E6522"/>
    <w:rsid w:val="003F1948"/>
    <w:rsid w:val="003F4A0E"/>
    <w:rsid w:val="004042A4"/>
    <w:rsid w:val="00406B0D"/>
    <w:rsid w:val="00410CAA"/>
    <w:rsid w:val="004117FF"/>
    <w:rsid w:val="00414B13"/>
    <w:rsid w:val="00421661"/>
    <w:rsid w:val="004234C0"/>
    <w:rsid w:val="00427C6F"/>
    <w:rsid w:val="00451BC1"/>
    <w:rsid w:val="004534C7"/>
    <w:rsid w:val="00462E01"/>
    <w:rsid w:val="00465CC4"/>
    <w:rsid w:val="00495740"/>
    <w:rsid w:val="004965D7"/>
    <w:rsid w:val="004A66F7"/>
    <w:rsid w:val="004A6B31"/>
    <w:rsid w:val="004B2500"/>
    <w:rsid w:val="004D11BB"/>
    <w:rsid w:val="004D773E"/>
    <w:rsid w:val="004D7B81"/>
    <w:rsid w:val="005243C8"/>
    <w:rsid w:val="00526F51"/>
    <w:rsid w:val="00527BB0"/>
    <w:rsid w:val="00561F1C"/>
    <w:rsid w:val="0058100F"/>
    <w:rsid w:val="00587C16"/>
    <w:rsid w:val="00597366"/>
    <w:rsid w:val="005A7E15"/>
    <w:rsid w:val="005B07B7"/>
    <w:rsid w:val="005C46A2"/>
    <w:rsid w:val="005D3978"/>
    <w:rsid w:val="005E2B24"/>
    <w:rsid w:val="005F5EF1"/>
    <w:rsid w:val="00610B0A"/>
    <w:rsid w:val="00611D7F"/>
    <w:rsid w:val="00630EC3"/>
    <w:rsid w:val="00641B84"/>
    <w:rsid w:val="00641CF1"/>
    <w:rsid w:val="00667AE5"/>
    <w:rsid w:val="006702D4"/>
    <w:rsid w:val="0068380F"/>
    <w:rsid w:val="006959D5"/>
    <w:rsid w:val="006A3778"/>
    <w:rsid w:val="006A7969"/>
    <w:rsid w:val="006B06A0"/>
    <w:rsid w:val="006C6A1D"/>
    <w:rsid w:val="006D22F3"/>
    <w:rsid w:val="006D6F91"/>
    <w:rsid w:val="006E4642"/>
    <w:rsid w:val="006F3C08"/>
    <w:rsid w:val="0072318B"/>
    <w:rsid w:val="0072405D"/>
    <w:rsid w:val="00732301"/>
    <w:rsid w:val="00744821"/>
    <w:rsid w:val="00755481"/>
    <w:rsid w:val="0077131A"/>
    <w:rsid w:val="00782512"/>
    <w:rsid w:val="00786CED"/>
    <w:rsid w:val="00794AD2"/>
    <w:rsid w:val="007B55C8"/>
    <w:rsid w:val="007D357B"/>
    <w:rsid w:val="007D5C5D"/>
    <w:rsid w:val="007D75A8"/>
    <w:rsid w:val="007F26A8"/>
    <w:rsid w:val="007F67C3"/>
    <w:rsid w:val="00803C72"/>
    <w:rsid w:val="008327BD"/>
    <w:rsid w:val="0084482F"/>
    <w:rsid w:val="00864756"/>
    <w:rsid w:val="00870E19"/>
    <w:rsid w:val="008763B3"/>
    <w:rsid w:val="0089001D"/>
    <w:rsid w:val="00893C29"/>
    <w:rsid w:val="008A5B5C"/>
    <w:rsid w:val="008E7DA8"/>
    <w:rsid w:val="008F1119"/>
    <w:rsid w:val="00913779"/>
    <w:rsid w:val="009177AA"/>
    <w:rsid w:val="00990119"/>
    <w:rsid w:val="009966A6"/>
    <w:rsid w:val="009A48F3"/>
    <w:rsid w:val="009A7862"/>
    <w:rsid w:val="009B33E2"/>
    <w:rsid w:val="009F2F92"/>
    <w:rsid w:val="00A0397C"/>
    <w:rsid w:val="00A215FC"/>
    <w:rsid w:val="00A274BA"/>
    <w:rsid w:val="00A275B8"/>
    <w:rsid w:val="00A327DF"/>
    <w:rsid w:val="00A41CD2"/>
    <w:rsid w:val="00A549FD"/>
    <w:rsid w:val="00A63F79"/>
    <w:rsid w:val="00A92A9A"/>
    <w:rsid w:val="00AA603E"/>
    <w:rsid w:val="00AB175B"/>
    <w:rsid w:val="00AB6B22"/>
    <w:rsid w:val="00AD58D5"/>
    <w:rsid w:val="00B37021"/>
    <w:rsid w:val="00B373DD"/>
    <w:rsid w:val="00B40457"/>
    <w:rsid w:val="00B60B3B"/>
    <w:rsid w:val="00B821A1"/>
    <w:rsid w:val="00BA6C38"/>
    <w:rsid w:val="00BA7CB5"/>
    <w:rsid w:val="00BF30DE"/>
    <w:rsid w:val="00C31ABF"/>
    <w:rsid w:val="00C3230D"/>
    <w:rsid w:val="00C60A76"/>
    <w:rsid w:val="00C6533B"/>
    <w:rsid w:val="00C74041"/>
    <w:rsid w:val="00C77E9B"/>
    <w:rsid w:val="00C850B4"/>
    <w:rsid w:val="00C97F4A"/>
    <w:rsid w:val="00CE4576"/>
    <w:rsid w:val="00CF13C9"/>
    <w:rsid w:val="00CF1818"/>
    <w:rsid w:val="00CF3BD8"/>
    <w:rsid w:val="00D43AFE"/>
    <w:rsid w:val="00D4407C"/>
    <w:rsid w:val="00D54DFB"/>
    <w:rsid w:val="00D57880"/>
    <w:rsid w:val="00D71AC5"/>
    <w:rsid w:val="00D86DE0"/>
    <w:rsid w:val="00D9097B"/>
    <w:rsid w:val="00D94043"/>
    <w:rsid w:val="00D96A7C"/>
    <w:rsid w:val="00DA1178"/>
    <w:rsid w:val="00DB567F"/>
    <w:rsid w:val="00DB7C28"/>
    <w:rsid w:val="00DC03A0"/>
    <w:rsid w:val="00DC1FE5"/>
    <w:rsid w:val="00DC605E"/>
    <w:rsid w:val="00DC7722"/>
    <w:rsid w:val="00DE3831"/>
    <w:rsid w:val="00E04B71"/>
    <w:rsid w:val="00E10A20"/>
    <w:rsid w:val="00E12575"/>
    <w:rsid w:val="00E2768E"/>
    <w:rsid w:val="00E30881"/>
    <w:rsid w:val="00E31A70"/>
    <w:rsid w:val="00E46ACB"/>
    <w:rsid w:val="00E559AF"/>
    <w:rsid w:val="00E744BC"/>
    <w:rsid w:val="00EA49E6"/>
    <w:rsid w:val="00EC43B4"/>
    <w:rsid w:val="00EE094A"/>
    <w:rsid w:val="00F00FA3"/>
    <w:rsid w:val="00F06CDE"/>
    <w:rsid w:val="00F101DC"/>
    <w:rsid w:val="00F13877"/>
    <w:rsid w:val="00F22C60"/>
    <w:rsid w:val="00F27C92"/>
    <w:rsid w:val="00F3405C"/>
    <w:rsid w:val="00F44F1F"/>
    <w:rsid w:val="00F65F97"/>
    <w:rsid w:val="00F65FBF"/>
    <w:rsid w:val="00F7716B"/>
    <w:rsid w:val="00F91C38"/>
    <w:rsid w:val="00F93373"/>
    <w:rsid w:val="00F94A0E"/>
    <w:rsid w:val="00FB11A3"/>
    <w:rsid w:val="00FB3080"/>
    <w:rsid w:val="00FD1F78"/>
    <w:rsid w:val="00FD5339"/>
    <w:rsid w:val="00FF7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strokecolor="none"/>
    </o:shapedefaults>
    <o:shapelayout v:ext="edit">
      <o:idmap v:ext="edit" data="1"/>
      <o:rules v:ext="edit">
        <o:r id="V:Rule42" type="connector" idref="#_x0000_s1156"/>
        <o:r id="V:Rule43" type="connector" idref="#_x0000_s1130"/>
        <o:r id="V:Rule44" type="connector" idref="#_x0000_s1108"/>
        <o:r id="V:Rule45" type="connector" idref="#_x0000_s1053"/>
        <o:r id="V:Rule46" type="connector" idref="#_x0000_s1149"/>
        <o:r id="V:Rule47" type="connector" idref="#_x0000_s1107"/>
        <o:r id="V:Rule48" type="connector" idref="#_x0000_s1133"/>
        <o:r id="V:Rule49" type="connector" idref="#_x0000_s1139"/>
        <o:r id="V:Rule50" type="connector" idref="#_x0000_s1141"/>
        <o:r id="V:Rule51" type="connector" idref="#_x0000_s1158"/>
        <o:r id="V:Rule52" type="connector" idref="#_x0000_s1138"/>
        <o:r id="V:Rule53" type="connector" idref="#_x0000_s1142"/>
        <o:r id="V:Rule54" type="connector" idref="#_x0000_s1106"/>
        <o:r id="V:Rule55" type="connector" idref="#_x0000_s1128"/>
        <o:r id="V:Rule56" type="connector" idref="#_x0000_s1059"/>
        <o:r id="V:Rule57" type="connector" idref="#_x0000_s1140"/>
        <o:r id="V:Rule58" type="connector" idref="#_x0000_s1157"/>
        <o:r id="V:Rule59" type="connector" idref="#_x0000_s1164"/>
        <o:r id="V:Rule60" type="connector" idref="#_x0000_s1161"/>
        <o:r id="V:Rule61" type="connector" idref="#_x0000_s1160"/>
        <o:r id="V:Rule62" type="connector" idref="#_x0000_s1163"/>
        <o:r id="V:Rule63" type="connector" idref="#_x0000_s1155"/>
        <o:r id="V:Rule64" type="connector" idref="#_x0000_s1049"/>
        <o:r id="V:Rule65" type="connector" idref="#_x0000_s1055"/>
        <o:r id="V:Rule66" type="connector" idref="#_x0000_s1115"/>
        <o:r id="V:Rule67" type="connector" idref="#_x0000_s1064"/>
        <o:r id="V:Rule68" type="connector" idref="#_x0000_s1061"/>
        <o:r id="V:Rule69" type="connector" idref="#_x0000_s1129"/>
        <o:r id="V:Rule70" type="connector" idref="#_x0000_s1135"/>
        <o:r id="V:Rule71" type="connector" idref="#_x0000_s1063"/>
        <o:r id="V:Rule72" type="connector" idref="#_x0000_s1111"/>
        <o:r id="V:Rule73" type="connector" idref="#_x0000_s1116"/>
        <o:r id="V:Rule74" type="connector" idref="#_x0000_s1066"/>
        <o:r id="V:Rule75" type="connector" idref="#_x0000_s1050"/>
        <o:r id="V:Rule76" type="connector" idref="#_x0000_s1065"/>
        <o:r id="V:Rule77" type="connector" idref="#_x0000_s1054"/>
        <o:r id="V:Rule78" type="connector" idref="#_x0000_s1062"/>
        <o:r id="V:Rule79" type="connector" idref="#_x0000_s1114"/>
        <o:r id="V:Rule80" type="connector" idref="#_x0000_s1058"/>
        <o:r id="V:Rule81" type="connector" idref="#_x0000_s1132"/>
        <o:r id="V:Rule82"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75B"/>
  </w:style>
  <w:style w:type="paragraph" w:styleId="Heading2">
    <w:name w:val="heading 2"/>
    <w:basedOn w:val="Normal"/>
    <w:next w:val="Normal"/>
    <w:link w:val="Heading2Char"/>
    <w:uiPriority w:val="9"/>
    <w:unhideWhenUsed/>
    <w:qFormat/>
    <w:rsid w:val="00A27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D3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A274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7D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C7D50"/>
  </w:style>
  <w:style w:type="paragraph" w:styleId="BalloonText">
    <w:name w:val="Balloon Text"/>
    <w:basedOn w:val="Normal"/>
    <w:link w:val="BalloonTextChar"/>
    <w:uiPriority w:val="99"/>
    <w:semiHidden/>
    <w:unhideWhenUsed/>
    <w:rsid w:val="003C7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0"/>
    <w:rPr>
      <w:rFonts w:ascii="Tahoma" w:hAnsi="Tahoma" w:cs="Tahoma"/>
      <w:sz w:val="16"/>
      <w:szCs w:val="16"/>
    </w:rPr>
  </w:style>
  <w:style w:type="table" w:styleId="TableGrid">
    <w:name w:val="Table Grid"/>
    <w:basedOn w:val="TableNormal"/>
    <w:uiPriority w:val="59"/>
    <w:rsid w:val="003C7D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F30DE"/>
  </w:style>
  <w:style w:type="paragraph" w:styleId="ListParagraph">
    <w:name w:val="List Paragraph"/>
    <w:basedOn w:val="Normal"/>
    <w:uiPriority w:val="34"/>
    <w:qFormat/>
    <w:rsid w:val="001D3365"/>
    <w:pPr>
      <w:ind w:left="720"/>
      <w:contextualSpacing/>
    </w:pPr>
  </w:style>
  <w:style w:type="character" w:customStyle="1" w:styleId="ipa">
    <w:name w:val="ipa"/>
    <w:basedOn w:val="DefaultParagraphFont"/>
    <w:rsid w:val="001D3365"/>
  </w:style>
  <w:style w:type="character" w:styleId="Hyperlink">
    <w:name w:val="Hyperlink"/>
    <w:basedOn w:val="DefaultParagraphFont"/>
    <w:uiPriority w:val="99"/>
    <w:semiHidden/>
    <w:unhideWhenUsed/>
    <w:rsid w:val="001D3365"/>
    <w:rPr>
      <w:color w:val="0000FF"/>
      <w:u w:val="single"/>
    </w:rPr>
  </w:style>
  <w:style w:type="character" w:customStyle="1" w:styleId="Heading3Char">
    <w:name w:val="Heading 3 Char"/>
    <w:basedOn w:val="DefaultParagraphFont"/>
    <w:link w:val="Heading3"/>
    <w:uiPriority w:val="9"/>
    <w:rsid w:val="001D3365"/>
    <w:rPr>
      <w:rFonts w:ascii="Times New Roman" w:eastAsia="Times New Roman" w:hAnsi="Times New Roman" w:cs="Times New Roman"/>
      <w:b/>
      <w:bCs/>
      <w:sz w:val="27"/>
      <w:szCs w:val="27"/>
    </w:rPr>
  </w:style>
  <w:style w:type="character" w:customStyle="1" w:styleId="mw-headline">
    <w:name w:val="mw-headline"/>
    <w:basedOn w:val="DefaultParagraphFont"/>
    <w:rsid w:val="001D3365"/>
  </w:style>
  <w:style w:type="character" w:customStyle="1" w:styleId="mw-editsection">
    <w:name w:val="mw-editsection"/>
    <w:basedOn w:val="DefaultParagraphFont"/>
    <w:rsid w:val="001D3365"/>
  </w:style>
  <w:style w:type="character" w:customStyle="1" w:styleId="mw-editsection-bracket">
    <w:name w:val="mw-editsection-bracket"/>
    <w:basedOn w:val="DefaultParagraphFont"/>
    <w:rsid w:val="001D3365"/>
  </w:style>
  <w:style w:type="character" w:customStyle="1" w:styleId="mw-editsection-divider">
    <w:name w:val="mw-editsection-divider"/>
    <w:basedOn w:val="DefaultParagraphFont"/>
    <w:rsid w:val="001D3365"/>
  </w:style>
  <w:style w:type="character" w:customStyle="1" w:styleId="noprint">
    <w:name w:val="noprint"/>
    <w:basedOn w:val="DefaultParagraphFont"/>
    <w:rsid w:val="00A274BA"/>
  </w:style>
  <w:style w:type="character" w:styleId="Strong">
    <w:name w:val="Strong"/>
    <w:basedOn w:val="DefaultParagraphFont"/>
    <w:uiPriority w:val="22"/>
    <w:qFormat/>
    <w:rsid w:val="00A274BA"/>
    <w:rPr>
      <w:b/>
      <w:bCs/>
    </w:rPr>
  </w:style>
  <w:style w:type="character" w:customStyle="1" w:styleId="Heading4Char">
    <w:name w:val="Heading 4 Char"/>
    <w:basedOn w:val="DefaultParagraphFont"/>
    <w:link w:val="Heading4"/>
    <w:uiPriority w:val="9"/>
    <w:rsid w:val="00A274B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A274B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D58D5"/>
    <w:rPr>
      <w:i/>
      <w:iCs/>
    </w:rPr>
  </w:style>
  <w:style w:type="character" w:customStyle="1" w:styleId="co0">
    <w:name w:val="co0"/>
    <w:basedOn w:val="DefaultParagraphFont"/>
    <w:rsid w:val="00AD58D5"/>
  </w:style>
  <w:style w:type="character" w:customStyle="1" w:styleId="kw2">
    <w:name w:val="kw2"/>
    <w:basedOn w:val="DefaultParagraphFont"/>
    <w:rsid w:val="00AD58D5"/>
  </w:style>
  <w:style w:type="character" w:customStyle="1" w:styleId="kw3">
    <w:name w:val="kw3"/>
    <w:basedOn w:val="DefaultParagraphFont"/>
    <w:rsid w:val="00AD58D5"/>
  </w:style>
  <w:style w:type="character" w:customStyle="1" w:styleId="sy0">
    <w:name w:val="sy0"/>
    <w:basedOn w:val="DefaultParagraphFont"/>
    <w:rsid w:val="00AD58D5"/>
  </w:style>
  <w:style w:type="character" w:customStyle="1" w:styleId="nu0">
    <w:name w:val="nu0"/>
    <w:basedOn w:val="DefaultParagraphFont"/>
    <w:rsid w:val="00AD58D5"/>
  </w:style>
  <w:style w:type="paragraph" w:styleId="Header">
    <w:name w:val="header"/>
    <w:basedOn w:val="Normal"/>
    <w:link w:val="HeaderChar"/>
    <w:uiPriority w:val="99"/>
    <w:semiHidden/>
    <w:unhideWhenUsed/>
    <w:rsid w:val="00E12575"/>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E12575"/>
  </w:style>
  <w:style w:type="paragraph" w:styleId="Footer">
    <w:name w:val="footer"/>
    <w:basedOn w:val="Normal"/>
    <w:link w:val="FooterChar"/>
    <w:uiPriority w:val="99"/>
    <w:semiHidden/>
    <w:unhideWhenUsed/>
    <w:rsid w:val="00E12575"/>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E12575"/>
  </w:style>
  <w:style w:type="character" w:styleId="PlaceholderText">
    <w:name w:val="Placeholder Text"/>
    <w:basedOn w:val="DefaultParagraphFont"/>
    <w:uiPriority w:val="99"/>
    <w:semiHidden/>
    <w:rsid w:val="00347086"/>
    <w:rPr>
      <w:color w:val="808080"/>
    </w:rPr>
  </w:style>
  <w:style w:type="character" w:customStyle="1" w:styleId="word">
    <w:name w:val="word"/>
    <w:basedOn w:val="DefaultParagraphFont"/>
    <w:rsid w:val="0084482F"/>
  </w:style>
</w:styles>
</file>

<file path=word/webSettings.xml><?xml version="1.0" encoding="utf-8"?>
<w:webSettings xmlns:r="http://schemas.openxmlformats.org/officeDocument/2006/relationships" xmlns:w="http://schemas.openxmlformats.org/wordprocessingml/2006/main">
  <w:divs>
    <w:div w:id="28070497">
      <w:bodyDiv w:val="1"/>
      <w:marLeft w:val="0"/>
      <w:marRight w:val="0"/>
      <w:marTop w:val="0"/>
      <w:marBottom w:val="0"/>
      <w:divBdr>
        <w:top w:val="none" w:sz="0" w:space="0" w:color="auto"/>
        <w:left w:val="none" w:sz="0" w:space="0" w:color="auto"/>
        <w:bottom w:val="none" w:sz="0" w:space="0" w:color="auto"/>
        <w:right w:val="none" w:sz="0" w:space="0" w:color="auto"/>
      </w:divBdr>
      <w:divsChild>
        <w:div w:id="435828397">
          <w:marLeft w:val="0"/>
          <w:marRight w:val="0"/>
          <w:marTop w:val="0"/>
          <w:marBottom w:val="0"/>
          <w:divBdr>
            <w:top w:val="none" w:sz="0" w:space="0" w:color="auto"/>
            <w:left w:val="none" w:sz="0" w:space="0" w:color="auto"/>
            <w:bottom w:val="none" w:sz="0" w:space="0" w:color="auto"/>
            <w:right w:val="none" w:sz="0" w:space="0" w:color="auto"/>
          </w:divBdr>
        </w:div>
        <w:div w:id="546258958">
          <w:marLeft w:val="0"/>
          <w:marRight w:val="0"/>
          <w:marTop w:val="0"/>
          <w:marBottom w:val="0"/>
          <w:divBdr>
            <w:top w:val="none" w:sz="0" w:space="0" w:color="auto"/>
            <w:left w:val="none" w:sz="0" w:space="0" w:color="auto"/>
            <w:bottom w:val="none" w:sz="0" w:space="0" w:color="auto"/>
            <w:right w:val="none" w:sz="0" w:space="0" w:color="auto"/>
          </w:divBdr>
        </w:div>
        <w:div w:id="801193497">
          <w:marLeft w:val="0"/>
          <w:marRight w:val="0"/>
          <w:marTop w:val="0"/>
          <w:marBottom w:val="0"/>
          <w:divBdr>
            <w:top w:val="none" w:sz="0" w:space="0" w:color="auto"/>
            <w:left w:val="none" w:sz="0" w:space="0" w:color="auto"/>
            <w:bottom w:val="none" w:sz="0" w:space="0" w:color="auto"/>
            <w:right w:val="none" w:sz="0" w:space="0" w:color="auto"/>
          </w:divBdr>
        </w:div>
        <w:div w:id="2116511678">
          <w:marLeft w:val="0"/>
          <w:marRight w:val="0"/>
          <w:marTop w:val="0"/>
          <w:marBottom w:val="0"/>
          <w:divBdr>
            <w:top w:val="none" w:sz="0" w:space="0" w:color="auto"/>
            <w:left w:val="none" w:sz="0" w:space="0" w:color="auto"/>
            <w:bottom w:val="none" w:sz="0" w:space="0" w:color="auto"/>
            <w:right w:val="none" w:sz="0" w:space="0" w:color="auto"/>
          </w:divBdr>
        </w:div>
      </w:divsChild>
    </w:div>
    <w:div w:id="29646375">
      <w:bodyDiv w:val="1"/>
      <w:marLeft w:val="0"/>
      <w:marRight w:val="0"/>
      <w:marTop w:val="0"/>
      <w:marBottom w:val="0"/>
      <w:divBdr>
        <w:top w:val="none" w:sz="0" w:space="0" w:color="auto"/>
        <w:left w:val="none" w:sz="0" w:space="0" w:color="auto"/>
        <w:bottom w:val="none" w:sz="0" w:space="0" w:color="auto"/>
        <w:right w:val="none" w:sz="0" w:space="0" w:color="auto"/>
      </w:divBdr>
    </w:div>
    <w:div w:id="165290357">
      <w:bodyDiv w:val="1"/>
      <w:marLeft w:val="0"/>
      <w:marRight w:val="0"/>
      <w:marTop w:val="0"/>
      <w:marBottom w:val="0"/>
      <w:divBdr>
        <w:top w:val="none" w:sz="0" w:space="0" w:color="auto"/>
        <w:left w:val="none" w:sz="0" w:space="0" w:color="auto"/>
        <w:bottom w:val="none" w:sz="0" w:space="0" w:color="auto"/>
        <w:right w:val="none" w:sz="0" w:space="0" w:color="auto"/>
      </w:divBdr>
      <w:divsChild>
        <w:div w:id="516702626">
          <w:marLeft w:val="0"/>
          <w:marRight w:val="0"/>
          <w:marTop w:val="0"/>
          <w:marBottom w:val="0"/>
          <w:divBdr>
            <w:top w:val="none" w:sz="0" w:space="0" w:color="auto"/>
            <w:left w:val="none" w:sz="0" w:space="0" w:color="auto"/>
            <w:bottom w:val="none" w:sz="0" w:space="0" w:color="auto"/>
            <w:right w:val="none" w:sz="0" w:space="0" w:color="auto"/>
          </w:divBdr>
        </w:div>
      </w:divsChild>
    </w:div>
    <w:div w:id="462039144">
      <w:bodyDiv w:val="1"/>
      <w:marLeft w:val="0"/>
      <w:marRight w:val="0"/>
      <w:marTop w:val="0"/>
      <w:marBottom w:val="0"/>
      <w:divBdr>
        <w:top w:val="none" w:sz="0" w:space="0" w:color="auto"/>
        <w:left w:val="none" w:sz="0" w:space="0" w:color="auto"/>
        <w:bottom w:val="none" w:sz="0" w:space="0" w:color="auto"/>
        <w:right w:val="none" w:sz="0" w:space="0" w:color="auto"/>
      </w:divBdr>
    </w:div>
    <w:div w:id="615864839">
      <w:bodyDiv w:val="1"/>
      <w:marLeft w:val="0"/>
      <w:marRight w:val="0"/>
      <w:marTop w:val="0"/>
      <w:marBottom w:val="0"/>
      <w:divBdr>
        <w:top w:val="none" w:sz="0" w:space="0" w:color="auto"/>
        <w:left w:val="none" w:sz="0" w:space="0" w:color="auto"/>
        <w:bottom w:val="none" w:sz="0" w:space="0" w:color="auto"/>
        <w:right w:val="none" w:sz="0" w:space="0" w:color="auto"/>
      </w:divBdr>
    </w:div>
    <w:div w:id="725645585">
      <w:bodyDiv w:val="1"/>
      <w:marLeft w:val="0"/>
      <w:marRight w:val="0"/>
      <w:marTop w:val="0"/>
      <w:marBottom w:val="0"/>
      <w:divBdr>
        <w:top w:val="none" w:sz="0" w:space="0" w:color="auto"/>
        <w:left w:val="none" w:sz="0" w:space="0" w:color="auto"/>
        <w:bottom w:val="none" w:sz="0" w:space="0" w:color="auto"/>
        <w:right w:val="none" w:sz="0" w:space="0" w:color="auto"/>
      </w:divBdr>
    </w:div>
    <w:div w:id="740642901">
      <w:bodyDiv w:val="1"/>
      <w:marLeft w:val="0"/>
      <w:marRight w:val="0"/>
      <w:marTop w:val="0"/>
      <w:marBottom w:val="0"/>
      <w:divBdr>
        <w:top w:val="none" w:sz="0" w:space="0" w:color="auto"/>
        <w:left w:val="none" w:sz="0" w:space="0" w:color="auto"/>
        <w:bottom w:val="none" w:sz="0" w:space="0" w:color="auto"/>
        <w:right w:val="none" w:sz="0" w:space="0" w:color="auto"/>
      </w:divBdr>
    </w:div>
    <w:div w:id="942105285">
      <w:bodyDiv w:val="1"/>
      <w:marLeft w:val="0"/>
      <w:marRight w:val="0"/>
      <w:marTop w:val="0"/>
      <w:marBottom w:val="0"/>
      <w:divBdr>
        <w:top w:val="none" w:sz="0" w:space="0" w:color="auto"/>
        <w:left w:val="none" w:sz="0" w:space="0" w:color="auto"/>
        <w:bottom w:val="none" w:sz="0" w:space="0" w:color="auto"/>
        <w:right w:val="none" w:sz="0" w:space="0" w:color="auto"/>
      </w:divBdr>
    </w:div>
    <w:div w:id="1143035575">
      <w:bodyDiv w:val="1"/>
      <w:marLeft w:val="0"/>
      <w:marRight w:val="0"/>
      <w:marTop w:val="0"/>
      <w:marBottom w:val="0"/>
      <w:divBdr>
        <w:top w:val="none" w:sz="0" w:space="0" w:color="auto"/>
        <w:left w:val="none" w:sz="0" w:space="0" w:color="auto"/>
        <w:bottom w:val="none" w:sz="0" w:space="0" w:color="auto"/>
        <w:right w:val="none" w:sz="0" w:space="0" w:color="auto"/>
      </w:divBdr>
    </w:div>
    <w:div w:id="1173304481">
      <w:bodyDiv w:val="1"/>
      <w:marLeft w:val="0"/>
      <w:marRight w:val="0"/>
      <w:marTop w:val="0"/>
      <w:marBottom w:val="0"/>
      <w:divBdr>
        <w:top w:val="none" w:sz="0" w:space="0" w:color="auto"/>
        <w:left w:val="none" w:sz="0" w:space="0" w:color="auto"/>
        <w:bottom w:val="none" w:sz="0" w:space="0" w:color="auto"/>
        <w:right w:val="none" w:sz="0" w:space="0" w:color="auto"/>
      </w:divBdr>
    </w:div>
    <w:div w:id="1204249106">
      <w:bodyDiv w:val="1"/>
      <w:marLeft w:val="0"/>
      <w:marRight w:val="0"/>
      <w:marTop w:val="0"/>
      <w:marBottom w:val="0"/>
      <w:divBdr>
        <w:top w:val="none" w:sz="0" w:space="0" w:color="auto"/>
        <w:left w:val="none" w:sz="0" w:space="0" w:color="auto"/>
        <w:bottom w:val="none" w:sz="0" w:space="0" w:color="auto"/>
        <w:right w:val="none" w:sz="0" w:space="0" w:color="auto"/>
      </w:divBdr>
      <w:divsChild>
        <w:div w:id="249436673">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267203296">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391660294">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575438422">
          <w:marLeft w:val="0"/>
          <w:marRight w:val="0"/>
          <w:marTop w:val="0"/>
          <w:marBottom w:val="150"/>
          <w:divBdr>
            <w:top w:val="single" w:sz="6" w:space="0" w:color="9F9F9F"/>
            <w:left w:val="single" w:sz="6" w:space="0" w:color="9F9F9F"/>
            <w:bottom w:val="single" w:sz="6" w:space="0" w:color="9F9F9F"/>
            <w:right w:val="single" w:sz="6" w:space="0" w:color="9F9F9F"/>
          </w:divBdr>
        </w:div>
        <w:div w:id="745539355">
          <w:blockQuote w:val="1"/>
          <w:marLeft w:val="150"/>
          <w:marRight w:val="450"/>
          <w:marTop w:val="225"/>
          <w:marBottom w:val="150"/>
          <w:divBdr>
            <w:top w:val="none" w:sz="0" w:space="0" w:color="auto"/>
            <w:left w:val="single" w:sz="36" w:space="18" w:color="161616"/>
            <w:bottom w:val="none" w:sz="0" w:space="0" w:color="auto"/>
            <w:right w:val="none" w:sz="0" w:space="0" w:color="auto"/>
          </w:divBdr>
        </w:div>
        <w:div w:id="1104229924">
          <w:marLeft w:val="0"/>
          <w:marRight w:val="0"/>
          <w:marTop w:val="0"/>
          <w:marBottom w:val="150"/>
          <w:divBdr>
            <w:top w:val="single" w:sz="6" w:space="0" w:color="9F9F9F"/>
            <w:left w:val="single" w:sz="6" w:space="0" w:color="9F9F9F"/>
            <w:bottom w:val="single" w:sz="6" w:space="0" w:color="9F9F9F"/>
            <w:right w:val="single" w:sz="6" w:space="0" w:color="9F9F9F"/>
          </w:divBdr>
        </w:div>
        <w:div w:id="124749693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299991195">
      <w:bodyDiv w:val="1"/>
      <w:marLeft w:val="0"/>
      <w:marRight w:val="0"/>
      <w:marTop w:val="0"/>
      <w:marBottom w:val="0"/>
      <w:divBdr>
        <w:top w:val="none" w:sz="0" w:space="0" w:color="auto"/>
        <w:left w:val="none" w:sz="0" w:space="0" w:color="auto"/>
        <w:bottom w:val="none" w:sz="0" w:space="0" w:color="auto"/>
        <w:right w:val="none" w:sz="0" w:space="0" w:color="auto"/>
      </w:divBdr>
    </w:div>
    <w:div w:id="1487359966">
      <w:bodyDiv w:val="1"/>
      <w:marLeft w:val="0"/>
      <w:marRight w:val="0"/>
      <w:marTop w:val="0"/>
      <w:marBottom w:val="0"/>
      <w:divBdr>
        <w:top w:val="none" w:sz="0" w:space="0" w:color="auto"/>
        <w:left w:val="none" w:sz="0" w:space="0" w:color="auto"/>
        <w:bottom w:val="none" w:sz="0" w:space="0" w:color="auto"/>
        <w:right w:val="none" w:sz="0" w:space="0" w:color="auto"/>
      </w:divBdr>
    </w:div>
    <w:div w:id="1548450014">
      <w:bodyDiv w:val="1"/>
      <w:marLeft w:val="0"/>
      <w:marRight w:val="0"/>
      <w:marTop w:val="0"/>
      <w:marBottom w:val="0"/>
      <w:divBdr>
        <w:top w:val="none" w:sz="0" w:space="0" w:color="auto"/>
        <w:left w:val="none" w:sz="0" w:space="0" w:color="auto"/>
        <w:bottom w:val="none" w:sz="0" w:space="0" w:color="auto"/>
        <w:right w:val="none" w:sz="0" w:space="0" w:color="auto"/>
      </w:divBdr>
    </w:div>
    <w:div w:id="1736120665">
      <w:bodyDiv w:val="1"/>
      <w:marLeft w:val="0"/>
      <w:marRight w:val="0"/>
      <w:marTop w:val="0"/>
      <w:marBottom w:val="0"/>
      <w:divBdr>
        <w:top w:val="none" w:sz="0" w:space="0" w:color="auto"/>
        <w:left w:val="none" w:sz="0" w:space="0" w:color="auto"/>
        <w:bottom w:val="none" w:sz="0" w:space="0" w:color="auto"/>
        <w:right w:val="none" w:sz="0" w:space="0" w:color="auto"/>
      </w:divBdr>
    </w:div>
    <w:div w:id="1740981981">
      <w:bodyDiv w:val="1"/>
      <w:marLeft w:val="0"/>
      <w:marRight w:val="0"/>
      <w:marTop w:val="0"/>
      <w:marBottom w:val="0"/>
      <w:divBdr>
        <w:top w:val="none" w:sz="0" w:space="0" w:color="auto"/>
        <w:left w:val="none" w:sz="0" w:space="0" w:color="auto"/>
        <w:bottom w:val="none" w:sz="0" w:space="0" w:color="auto"/>
        <w:right w:val="none" w:sz="0" w:space="0" w:color="auto"/>
      </w:divBdr>
    </w:div>
    <w:div w:id="1783455521">
      <w:bodyDiv w:val="1"/>
      <w:marLeft w:val="0"/>
      <w:marRight w:val="0"/>
      <w:marTop w:val="0"/>
      <w:marBottom w:val="0"/>
      <w:divBdr>
        <w:top w:val="none" w:sz="0" w:space="0" w:color="auto"/>
        <w:left w:val="none" w:sz="0" w:space="0" w:color="auto"/>
        <w:bottom w:val="none" w:sz="0" w:space="0" w:color="auto"/>
        <w:right w:val="none" w:sz="0" w:space="0" w:color="auto"/>
      </w:divBdr>
    </w:div>
    <w:div w:id="1809130039">
      <w:bodyDiv w:val="1"/>
      <w:marLeft w:val="0"/>
      <w:marRight w:val="0"/>
      <w:marTop w:val="0"/>
      <w:marBottom w:val="0"/>
      <w:divBdr>
        <w:top w:val="none" w:sz="0" w:space="0" w:color="auto"/>
        <w:left w:val="none" w:sz="0" w:space="0" w:color="auto"/>
        <w:bottom w:val="none" w:sz="0" w:space="0" w:color="auto"/>
        <w:right w:val="none" w:sz="0" w:space="0" w:color="auto"/>
      </w:divBdr>
    </w:div>
    <w:div w:id="1881361565">
      <w:bodyDiv w:val="1"/>
      <w:marLeft w:val="0"/>
      <w:marRight w:val="0"/>
      <w:marTop w:val="0"/>
      <w:marBottom w:val="0"/>
      <w:divBdr>
        <w:top w:val="none" w:sz="0" w:space="0" w:color="auto"/>
        <w:left w:val="none" w:sz="0" w:space="0" w:color="auto"/>
        <w:bottom w:val="none" w:sz="0" w:space="0" w:color="auto"/>
        <w:right w:val="none" w:sz="0" w:space="0" w:color="auto"/>
      </w:divBdr>
    </w:div>
    <w:div w:id="1912156616">
      <w:bodyDiv w:val="1"/>
      <w:marLeft w:val="0"/>
      <w:marRight w:val="0"/>
      <w:marTop w:val="0"/>
      <w:marBottom w:val="0"/>
      <w:divBdr>
        <w:top w:val="none" w:sz="0" w:space="0" w:color="auto"/>
        <w:left w:val="none" w:sz="0" w:space="0" w:color="auto"/>
        <w:bottom w:val="none" w:sz="0" w:space="0" w:color="auto"/>
        <w:right w:val="none" w:sz="0" w:space="0" w:color="auto"/>
      </w:divBdr>
    </w:div>
    <w:div w:id="196079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DF29F-CCEB-4039-B882-5D22AB21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8876</TotalTime>
  <Pages>63</Pages>
  <Words>10020</Words>
  <Characters>57116</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dc:creator>
  <cp:lastModifiedBy>Nikolay</cp:lastModifiedBy>
  <cp:revision>69</cp:revision>
  <dcterms:created xsi:type="dcterms:W3CDTF">2016-03-25T08:20:00Z</dcterms:created>
  <dcterms:modified xsi:type="dcterms:W3CDTF">2016-04-18T15:43:00Z</dcterms:modified>
</cp:coreProperties>
</file>